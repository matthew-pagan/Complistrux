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F4C0F" w14:textId="7A574C1B" w:rsidR="00861438" w:rsidRPr="00530B61" w:rsidRDefault="00715897" w:rsidP="009C0F27">
      <w:pPr>
        <w:pStyle w:val="Heading1"/>
      </w:pPr>
      <w:r w:rsidRPr="00530B61">
        <w:t>Access control procedure</w:t>
      </w:r>
    </w:p>
    <w:tbl>
      <w:tblPr>
        <w:tblpPr w:leftFromText="180" w:rightFromText="180" w:vertAnchor="text" w:horzAnchor="margin" w:tblpY="16"/>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5"/>
        <w:gridCol w:w="2790"/>
        <w:gridCol w:w="1890"/>
        <w:gridCol w:w="3140"/>
      </w:tblGrid>
      <w:tr w:rsidR="00FF119D" w:rsidRPr="00530B61" w14:paraId="1ABC9A1F" w14:textId="77777777" w:rsidTr="009B1660">
        <w:trPr>
          <w:trHeight w:val="283"/>
        </w:trPr>
        <w:tc>
          <w:tcPr>
            <w:tcW w:w="2245" w:type="dxa"/>
            <w:shd w:val="clear" w:color="auto" w:fill="BDD6EE" w:themeFill="accent1" w:themeFillTint="66"/>
            <w:vAlign w:val="center"/>
          </w:tcPr>
          <w:p w14:paraId="5415BCB5" w14:textId="2C659B95" w:rsidR="00FF119D" w:rsidRPr="00530B61" w:rsidRDefault="00686473" w:rsidP="009B1660">
            <w:pPr>
              <w:jc w:val="center"/>
              <w:rPr>
                <w:rFonts w:cs="Arial"/>
                <w:szCs w:val="20"/>
              </w:rPr>
            </w:pPr>
            <w:r>
              <w:rPr>
                <w:rFonts w:cs="Arial"/>
                <w:szCs w:val="20"/>
              </w:rPr>
              <w:t>Procedure</w:t>
            </w:r>
            <w:r w:rsidR="00715897" w:rsidRPr="00530B61">
              <w:rPr>
                <w:rFonts w:cs="Arial"/>
                <w:szCs w:val="20"/>
              </w:rPr>
              <w:t xml:space="preserve"> owner</w:t>
            </w:r>
          </w:p>
        </w:tc>
        <w:tc>
          <w:tcPr>
            <w:tcW w:w="2790" w:type="dxa"/>
            <w:shd w:val="clear" w:color="auto" w:fill="auto"/>
            <w:vAlign w:val="center"/>
          </w:tcPr>
          <w:p w14:paraId="60F53CC0" w14:textId="77777777" w:rsidR="00FF119D" w:rsidRPr="00530B61" w:rsidRDefault="00FF119D" w:rsidP="009B1660">
            <w:pPr>
              <w:rPr>
                <w:rFonts w:cs="Arial"/>
                <w:szCs w:val="20"/>
              </w:rPr>
            </w:pPr>
          </w:p>
        </w:tc>
        <w:tc>
          <w:tcPr>
            <w:tcW w:w="5030" w:type="dxa"/>
            <w:gridSpan w:val="2"/>
            <w:vMerge w:val="restart"/>
            <w:shd w:val="clear" w:color="auto" w:fill="auto"/>
            <w:vAlign w:val="bottom"/>
          </w:tcPr>
          <w:p w14:paraId="3B287927" w14:textId="77777777" w:rsidR="00FF119D" w:rsidRPr="00530B61" w:rsidRDefault="00FF119D" w:rsidP="009B1660">
            <w:pPr>
              <w:rPr>
                <w:rFonts w:cs="Arial"/>
                <w:szCs w:val="20"/>
              </w:rPr>
            </w:pPr>
            <w:r w:rsidRPr="00530B61">
              <w:rPr>
                <w:rFonts w:cs="Arial"/>
                <w:szCs w:val="20"/>
              </w:rPr>
              <w:t xml:space="preserve">Signature: </w:t>
            </w:r>
            <w:r w:rsidRPr="00530B61">
              <w:rPr>
                <w:rFonts w:cs="Arial"/>
                <w:b/>
                <w:bCs/>
                <w:szCs w:val="20"/>
              </w:rPr>
              <w:t>__________________________________</w:t>
            </w:r>
          </w:p>
        </w:tc>
      </w:tr>
      <w:tr w:rsidR="00FF119D" w:rsidRPr="00530B61" w14:paraId="78B9C1DC" w14:textId="77777777" w:rsidTr="009B1660">
        <w:trPr>
          <w:trHeight w:val="283"/>
        </w:trPr>
        <w:tc>
          <w:tcPr>
            <w:tcW w:w="2245" w:type="dxa"/>
            <w:shd w:val="clear" w:color="auto" w:fill="BDD6EE" w:themeFill="accent1" w:themeFillTint="66"/>
            <w:vAlign w:val="center"/>
          </w:tcPr>
          <w:p w14:paraId="50715FA4" w14:textId="3081A570" w:rsidR="00FF119D" w:rsidRPr="00530B61" w:rsidRDefault="00FF119D" w:rsidP="009B1660">
            <w:pPr>
              <w:jc w:val="center"/>
              <w:rPr>
                <w:rFonts w:cs="Arial"/>
                <w:szCs w:val="20"/>
              </w:rPr>
            </w:pPr>
            <w:r w:rsidRPr="00530B61">
              <w:rPr>
                <w:rFonts w:cs="Arial"/>
                <w:szCs w:val="20"/>
              </w:rPr>
              <w:t>P</w:t>
            </w:r>
            <w:r w:rsidR="00686473">
              <w:rPr>
                <w:rFonts w:cs="Arial"/>
                <w:szCs w:val="20"/>
              </w:rPr>
              <w:t>rocedure</w:t>
            </w:r>
            <w:r w:rsidR="00715897" w:rsidRPr="00530B61">
              <w:rPr>
                <w:rFonts w:cs="Arial"/>
                <w:szCs w:val="20"/>
              </w:rPr>
              <w:t xml:space="preserve"> approver(s)</w:t>
            </w:r>
          </w:p>
        </w:tc>
        <w:tc>
          <w:tcPr>
            <w:tcW w:w="2790" w:type="dxa"/>
            <w:shd w:val="clear" w:color="auto" w:fill="auto"/>
            <w:vAlign w:val="center"/>
          </w:tcPr>
          <w:p w14:paraId="286F0240" w14:textId="77777777" w:rsidR="00FF119D" w:rsidRPr="00530B61" w:rsidRDefault="00FF119D" w:rsidP="009B1660">
            <w:pPr>
              <w:rPr>
                <w:rFonts w:cs="Arial"/>
                <w:szCs w:val="20"/>
              </w:rPr>
            </w:pPr>
          </w:p>
        </w:tc>
        <w:tc>
          <w:tcPr>
            <w:tcW w:w="5030" w:type="dxa"/>
            <w:gridSpan w:val="2"/>
            <w:vMerge/>
            <w:shd w:val="clear" w:color="auto" w:fill="auto"/>
            <w:vAlign w:val="center"/>
          </w:tcPr>
          <w:p w14:paraId="45B62BC3" w14:textId="77777777" w:rsidR="00FF119D" w:rsidRPr="00530B61" w:rsidRDefault="00FF119D" w:rsidP="009B1660">
            <w:pPr>
              <w:rPr>
                <w:rFonts w:cs="Arial"/>
                <w:szCs w:val="20"/>
              </w:rPr>
            </w:pPr>
          </w:p>
        </w:tc>
      </w:tr>
      <w:tr w:rsidR="00FF119D" w:rsidRPr="00530B61" w14:paraId="0EE64F4A" w14:textId="77777777" w:rsidTr="009B1660">
        <w:trPr>
          <w:trHeight w:val="283"/>
        </w:trPr>
        <w:tc>
          <w:tcPr>
            <w:tcW w:w="2245" w:type="dxa"/>
            <w:shd w:val="clear" w:color="auto" w:fill="BDD6EE" w:themeFill="accent1" w:themeFillTint="66"/>
            <w:vAlign w:val="center"/>
          </w:tcPr>
          <w:p w14:paraId="094F15F4" w14:textId="41CEBC40" w:rsidR="00FF119D" w:rsidRPr="00530B61" w:rsidRDefault="00715897" w:rsidP="009B1660">
            <w:pPr>
              <w:jc w:val="center"/>
              <w:rPr>
                <w:rFonts w:cs="Arial"/>
                <w:szCs w:val="20"/>
              </w:rPr>
            </w:pPr>
            <w:r w:rsidRPr="00530B61">
              <w:rPr>
                <w:rFonts w:cs="Arial"/>
                <w:szCs w:val="20"/>
              </w:rPr>
              <w:t>Effective date</w:t>
            </w:r>
          </w:p>
        </w:tc>
        <w:tc>
          <w:tcPr>
            <w:tcW w:w="2790" w:type="dxa"/>
            <w:shd w:val="clear" w:color="auto" w:fill="auto"/>
            <w:vAlign w:val="center"/>
          </w:tcPr>
          <w:p w14:paraId="3A09DD06" w14:textId="77777777" w:rsidR="00FF119D" w:rsidRPr="00530B61" w:rsidRDefault="00FF119D" w:rsidP="009B1660">
            <w:pPr>
              <w:rPr>
                <w:rFonts w:cs="Arial"/>
                <w:szCs w:val="20"/>
              </w:rPr>
            </w:pPr>
          </w:p>
        </w:tc>
        <w:tc>
          <w:tcPr>
            <w:tcW w:w="1890" w:type="dxa"/>
            <w:shd w:val="clear" w:color="auto" w:fill="BDD6EE" w:themeFill="accent1" w:themeFillTint="66"/>
            <w:vAlign w:val="center"/>
          </w:tcPr>
          <w:p w14:paraId="27710F8A" w14:textId="578DE7DA" w:rsidR="00FF119D" w:rsidRPr="00530B61" w:rsidRDefault="00715897" w:rsidP="009B1660">
            <w:pPr>
              <w:jc w:val="center"/>
              <w:rPr>
                <w:rFonts w:cs="Arial"/>
                <w:szCs w:val="20"/>
              </w:rPr>
            </w:pPr>
            <w:r w:rsidRPr="00530B61">
              <w:rPr>
                <w:rFonts w:cs="Arial"/>
                <w:szCs w:val="20"/>
              </w:rPr>
              <w:t>Next review date</w:t>
            </w:r>
          </w:p>
        </w:tc>
        <w:tc>
          <w:tcPr>
            <w:tcW w:w="3140" w:type="dxa"/>
            <w:shd w:val="clear" w:color="auto" w:fill="auto"/>
            <w:vAlign w:val="center"/>
          </w:tcPr>
          <w:p w14:paraId="376DEB3D" w14:textId="77777777" w:rsidR="00FF119D" w:rsidRPr="00530B61" w:rsidRDefault="00FF119D" w:rsidP="009B1660">
            <w:pPr>
              <w:rPr>
                <w:rFonts w:cs="Arial"/>
                <w:szCs w:val="20"/>
              </w:rPr>
            </w:pPr>
          </w:p>
        </w:tc>
      </w:tr>
    </w:tbl>
    <w:p w14:paraId="347C9257" w14:textId="77777777" w:rsidR="008B4684" w:rsidRPr="00530B61" w:rsidRDefault="00E64679" w:rsidP="009C0F27">
      <w:pPr>
        <w:pStyle w:val="Heading1"/>
      </w:pPr>
      <w:r w:rsidRPr="00530B61">
        <w:t>Purpose</w:t>
      </w:r>
    </w:p>
    <w:p w14:paraId="2A06DFE2" w14:textId="2A83DB87" w:rsidR="00E64679" w:rsidRPr="00DE7555" w:rsidRDefault="008536D6" w:rsidP="00E64679">
      <w:pPr>
        <w:rPr>
          <w:rFonts w:cs="Arial"/>
          <w:szCs w:val="20"/>
        </w:rPr>
      </w:pPr>
      <w:r w:rsidRPr="00DE7555">
        <w:rPr>
          <w:rFonts w:cs="Arial"/>
          <w:szCs w:val="20"/>
        </w:rPr>
        <w:t>The purpose of this p</w:t>
      </w:r>
      <w:r w:rsidR="008A48A7" w:rsidRPr="00DE7555">
        <w:rPr>
          <w:rFonts w:cs="Arial"/>
          <w:szCs w:val="20"/>
        </w:rPr>
        <w:t>rocedure</w:t>
      </w:r>
      <w:r w:rsidRPr="00DE7555">
        <w:rPr>
          <w:rFonts w:cs="Arial"/>
          <w:szCs w:val="20"/>
        </w:rPr>
        <w:t xml:space="preserve"> is to define a consistent approach to manage </w:t>
      </w:r>
      <w:r w:rsidR="009D3523" w:rsidRPr="00DE7555">
        <w:rPr>
          <w:rFonts w:cs="Arial"/>
          <w:szCs w:val="20"/>
        </w:rPr>
        <w:t>access control</w:t>
      </w:r>
      <w:r w:rsidRPr="00DE7555">
        <w:rPr>
          <w:rFonts w:cs="Arial"/>
          <w:szCs w:val="20"/>
        </w:rPr>
        <w:t xml:space="preserve"> </w:t>
      </w:r>
      <w:r w:rsidR="00AB32D0" w:rsidRPr="00DE7555">
        <w:rPr>
          <w:rFonts w:cs="Arial"/>
          <w:szCs w:val="20"/>
        </w:rPr>
        <w:t>of</w:t>
      </w:r>
      <w:r w:rsidR="00715897" w:rsidRPr="00DE7555">
        <w:rPr>
          <w:rFonts w:cs="Arial"/>
          <w:szCs w:val="20"/>
        </w:rPr>
        <w:t xml:space="preserve"> the </w:t>
      </w:r>
      <w:proofErr w:type="gramStart"/>
      <w:r w:rsidR="00715897" w:rsidRPr="00DE7555">
        <w:rPr>
          <w:rFonts w:cs="Arial"/>
          <w:szCs w:val="20"/>
        </w:rPr>
        <w:t>it</w:t>
      </w:r>
      <w:proofErr w:type="gramEnd"/>
      <w:r w:rsidR="00715897" w:rsidRPr="00DE7555">
        <w:rPr>
          <w:rFonts w:cs="Arial"/>
          <w:szCs w:val="20"/>
        </w:rPr>
        <w:t xml:space="preserve"> environment at</w:t>
      </w:r>
      <w:r w:rsidRPr="00DE7555">
        <w:rPr>
          <w:rFonts w:cs="Arial"/>
          <w:szCs w:val="20"/>
        </w:rPr>
        <w:t xml:space="preserve"> </w:t>
      </w:r>
      <w:r w:rsidR="00D04A4E">
        <w:rPr>
          <w:rFonts w:cs="Arial"/>
          <w:szCs w:val="20"/>
        </w:rPr>
        <w:t>Madison SpringField</w:t>
      </w:r>
      <w:r w:rsidR="00D04A4E">
        <w:rPr>
          <w:rFonts w:cs="Arial"/>
          <w:szCs w:val="20"/>
        </w:rPr>
        <w:t>.</w:t>
      </w:r>
    </w:p>
    <w:p w14:paraId="64C7B77E" w14:textId="77777777" w:rsidR="00E64679" w:rsidRPr="00DE7555" w:rsidRDefault="00E64679" w:rsidP="009C0F27">
      <w:pPr>
        <w:pStyle w:val="Heading1"/>
      </w:pPr>
      <w:r w:rsidRPr="00DE7555">
        <w:t>Scope</w:t>
      </w:r>
    </w:p>
    <w:p w14:paraId="5CD7472C" w14:textId="45457B6F" w:rsidR="00B502A4" w:rsidRPr="00DE7555" w:rsidRDefault="008536D6" w:rsidP="00C6752B">
      <w:pPr>
        <w:pStyle w:val="BodyText"/>
        <w:spacing w:after="0"/>
        <w:rPr>
          <w:rFonts w:ascii="Arial" w:hAnsi="Arial" w:cs="Arial"/>
          <w:i w:val="0"/>
          <w:szCs w:val="20"/>
        </w:rPr>
      </w:pPr>
      <w:r w:rsidRPr="00DE7555">
        <w:rPr>
          <w:rFonts w:ascii="Arial" w:hAnsi="Arial" w:cs="Arial"/>
          <w:i w:val="0"/>
          <w:szCs w:val="20"/>
        </w:rPr>
        <w:t>This p</w:t>
      </w:r>
      <w:r w:rsidR="008A48A7" w:rsidRPr="00DE7555">
        <w:rPr>
          <w:rFonts w:ascii="Arial" w:hAnsi="Arial" w:cs="Arial"/>
          <w:i w:val="0"/>
          <w:szCs w:val="20"/>
        </w:rPr>
        <w:t>rocedure</w:t>
      </w:r>
      <w:r w:rsidRPr="00DE7555">
        <w:rPr>
          <w:rFonts w:ascii="Arial" w:hAnsi="Arial" w:cs="Arial"/>
          <w:i w:val="0"/>
          <w:szCs w:val="20"/>
        </w:rPr>
        <w:t xml:space="preserve"> is consistent with </w:t>
      </w:r>
      <w:r w:rsidR="00D02364">
        <w:rPr>
          <w:rFonts w:ascii="Arial" w:hAnsi="Arial" w:cs="Arial"/>
          <w:i w:val="0"/>
          <w:szCs w:val="20"/>
        </w:rPr>
        <w:t>CMMC</w:t>
      </w:r>
      <w:r w:rsidRPr="00DE7555">
        <w:rPr>
          <w:rFonts w:ascii="Arial" w:hAnsi="Arial" w:cs="Arial"/>
          <w:i w:val="0"/>
          <w:szCs w:val="20"/>
        </w:rPr>
        <w:t xml:space="preserve"> and covers all </w:t>
      </w:r>
      <w:r w:rsidR="00FE1E4D" w:rsidRPr="00DE7555">
        <w:rPr>
          <w:rFonts w:ascii="Arial" w:hAnsi="Arial" w:cs="Arial"/>
          <w:i w:val="0"/>
          <w:szCs w:val="20"/>
        </w:rPr>
        <w:t>network and system access</w:t>
      </w:r>
      <w:r w:rsidR="00D42188" w:rsidRPr="00DE7555">
        <w:rPr>
          <w:rFonts w:ascii="Arial" w:hAnsi="Arial" w:cs="Arial"/>
          <w:i w:val="0"/>
          <w:szCs w:val="20"/>
        </w:rPr>
        <w:t xml:space="preserve"> procedures</w:t>
      </w:r>
      <w:r w:rsidR="008A48A7" w:rsidRPr="00DE7555">
        <w:rPr>
          <w:rFonts w:ascii="Arial" w:hAnsi="Arial" w:cs="Arial"/>
          <w:i w:val="0"/>
          <w:szCs w:val="20"/>
        </w:rPr>
        <w:t xml:space="preserve"> </w:t>
      </w:r>
      <w:r w:rsidRPr="00DE7555">
        <w:rPr>
          <w:rFonts w:ascii="Arial" w:hAnsi="Arial" w:cs="Arial"/>
          <w:i w:val="0"/>
          <w:szCs w:val="20"/>
        </w:rPr>
        <w:t xml:space="preserve">within </w:t>
      </w:r>
      <w:r w:rsidR="005339D4">
        <w:rPr>
          <w:rFonts w:ascii="Arial" w:hAnsi="Arial" w:cs="Arial"/>
          <w:i w:val="0"/>
          <w:szCs w:val="20"/>
        </w:rPr>
        <w:t>Madison SpringField</w:t>
      </w:r>
      <w:r w:rsidR="008A48A7" w:rsidRPr="00DE7555">
        <w:rPr>
          <w:rFonts w:ascii="Arial" w:hAnsi="Arial" w:cs="Arial"/>
          <w:i w:val="0"/>
          <w:szCs w:val="20"/>
        </w:rPr>
        <w:t xml:space="preserve"> </w:t>
      </w:r>
      <w:r w:rsidR="00FD06F1" w:rsidRPr="00DE7555">
        <w:rPr>
          <w:rFonts w:ascii="Arial" w:hAnsi="Arial" w:cs="Arial"/>
          <w:i w:val="0"/>
          <w:szCs w:val="20"/>
        </w:rPr>
        <w:t>environment</w:t>
      </w:r>
      <w:r w:rsidRPr="00DE7555">
        <w:rPr>
          <w:rFonts w:ascii="Arial" w:hAnsi="Arial" w:cs="Arial"/>
          <w:i w:val="0"/>
          <w:szCs w:val="20"/>
        </w:rPr>
        <w:t>.</w:t>
      </w:r>
      <w:r w:rsidR="00FD06F1" w:rsidRPr="00DE7555">
        <w:rPr>
          <w:rFonts w:ascii="Arial" w:hAnsi="Arial" w:cs="Arial"/>
          <w:i w:val="0"/>
          <w:szCs w:val="20"/>
        </w:rPr>
        <w:t xml:space="preserve"> </w:t>
      </w:r>
      <w:r w:rsidR="008A48A7" w:rsidRPr="00DE7555">
        <w:rPr>
          <w:rFonts w:ascii="Arial" w:hAnsi="Arial" w:cs="Arial"/>
          <w:i w:val="0"/>
          <w:szCs w:val="20"/>
        </w:rPr>
        <w:t xml:space="preserve">This procedure will be followed by all employees of </w:t>
      </w:r>
      <w:r w:rsidR="005339D4">
        <w:rPr>
          <w:rFonts w:ascii="Arial" w:hAnsi="Arial" w:cs="Arial"/>
          <w:i w:val="0"/>
          <w:szCs w:val="20"/>
        </w:rPr>
        <w:t>Madison SpringField</w:t>
      </w:r>
      <w:r w:rsidR="008A48A7" w:rsidRPr="00DE7555">
        <w:rPr>
          <w:rFonts w:ascii="Arial" w:hAnsi="Arial" w:cs="Arial"/>
          <w:i w:val="0"/>
          <w:szCs w:val="20"/>
        </w:rPr>
        <w:t>.</w:t>
      </w:r>
      <w:r w:rsidR="00D11071" w:rsidRPr="00DE7555">
        <w:rPr>
          <w:rFonts w:ascii="Arial" w:hAnsi="Arial" w:cs="Arial"/>
          <w:i w:val="0"/>
          <w:szCs w:val="20"/>
        </w:rPr>
        <w:t xml:space="preserve"> </w:t>
      </w:r>
      <w:r w:rsidR="00715897" w:rsidRPr="00DE7555">
        <w:rPr>
          <w:rFonts w:ascii="Arial" w:hAnsi="Arial" w:cs="Arial"/>
          <w:i w:val="0"/>
          <w:szCs w:val="20"/>
        </w:rPr>
        <w:t xml:space="preserve">The </w:t>
      </w:r>
      <w:r w:rsidR="009A4E7E" w:rsidRPr="009A4E7E">
        <w:rPr>
          <w:rFonts w:ascii="Arial" w:hAnsi="Arial" w:cs="Arial"/>
          <w:i w:val="0"/>
          <w:szCs w:val="20"/>
        </w:rPr>
        <w:t>CMMC</w:t>
      </w:r>
      <w:r w:rsidR="00715897" w:rsidRPr="00DE7555">
        <w:rPr>
          <w:rFonts w:ascii="Arial" w:hAnsi="Arial" w:cs="Arial"/>
          <w:i w:val="0"/>
          <w:szCs w:val="20"/>
        </w:rPr>
        <w:t xml:space="preserve"> system security plan (</w:t>
      </w:r>
      <w:r w:rsidR="009A4E7E">
        <w:rPr>
          <w:rFonts w:ascii="Arial" w:hAnsi="Arial" w:cs="Arial"/>
          <w:i w:val="0"/>
          <w:szCs w:val="20"/>
        </w:rPr>
        <w:t>SSP</w:t>
      </w:r>
      <w:r w:rsidR="00715897" w:rsidRPr="00DE7555">
        <w:rPr>
          <w:rFonts w:ascii="Arial" w:hAnsi="Arial" w:cs="Arial"/>
          <w:i w:val="0"/>
          <w:szCs w:val="20"/>
        </w:rPr>
        <w:t>) will be updated to reflect any significant modifications made to this procedure.</w:t>
      </w:r>
    </w:p>
    <w:p w14:paraId="49D23A20" w14:textId="77777777" w:rsidR="00B502A4" w:rsidRPr="00DE7555" w:rsidRDefault="00B502A4" w:rsidP="009C0F27">
      <w:pPr>
        <w:pStyle w:val="Heading1"/>
      </w:pPr>
      <w:r w:rsidRPr="00DE7555">
        <w:t>Definitions</w:t>
      </w:r>
    </w:p>
    <w:p w14:paraId="210CC0FB" w14:textId="3B98FA92" w:rsidR="008A48A7" w:rsidRPr="00DE7555" w:rsidRDefault="008A48A7" w:rsidP="008A48A7">
      <w:pPr>
        <w:rPr>
          <w:rFonts w:cs="Arial"/>
          <w:szCs w:val="20"/>
        </w:rPr>
      </w:pPr>
      <w:r w:rsidRPr="00DE7555">
        <w:rPr>
          <w:rFonts w:cs="Arial"/>
          <w:b/>
          <w:bCs/>
          <w:szCs w:val="20"/>
        </w:rPr>
        <w:t>Employees</w:t>
      </w:r>
      <w:r w:rsidR="00715897" w:rsidRPr="00DE7555">
        <w:rPr>
          <w:rFonts w:cs="Arial"/>
          <w:szCs w:val="20"/>
        </w:rPr>
        <w:t xml:space="preserve">: all individuals belonging to one or many </w:t>
      </w:r>
      <w:r w:rsidRPr="00DE7555">
        <w:rPr>
          <w:rFonts w:cs="Arial"/>
          <w:szCs w:val="20"/>
        </w:rPr>
        <w:t>groups defined below:</w:t>
      </w:r>
    </w:p>
    <w:p w14:paraId="0154317B" w14:textId="02115CE0" w:rsidR="008A48A7" w:rsidRPr="00DE7555" w:rsidRDefault="008A48A7" w:rsidP="008475C3">
      <w:pPr>
        <w:pStyle w:val="ListParagraph"/>
        <w:numPr>
          <w:ilvl w:val="0"/>
          <w:numId w:val="4"/>
        </w:numPr>
        <w:rPr>
          <w:rFonts w:cs="Arial"/>
          <w:szCs w:val="20"/>
        </w:rPr>
      </w:pPr>
      <w:r w:rsidRPr="00DE7555">
        <w:rPr>
          <w:rFonts w:cs="Arial"/>
          <w:szCs w:val="20"/>
        </w:rPr>
        <w:t xml:space="preserve">All individuals associated with </w:t>
      </w:r>
      <w:r w:rsidR="005339D4">
        <w:rPr>
          <w:rFonts w:cs="Arial"/>
          <w:szCs w:val="20"/>
        </w:rPr>
        <w:t>Madison SpringField</w:t>
      </w:r>
      <w:r w:rsidRPr="00DE7555">
        <w:rPr>
          <w:rFonts w:cs="Arial"/>
          <w:szCs w:val="20"/>
        </w:rPr>
        <w:t xml:space="preserve"> through an employee – employer relationship or contract between </w:t>
      </w:r>
      <w:r w:rsidR="005339D4">
        <w:rPr>
          <w:rFonts w:cs="Arial"/>
          <w:szCs w:val="20"/>
        </w:rPr>
        <w:t>Madison SpringField</w:t>
      </w:r>
      <w:r w:rsidR="00390B79" w:rsidRPr="00DE7555">
        <w:rPr>
          <w:rFonts w:cs="Arial"/>
          <w:szCs w:val="20"/>
        </w:rPr>
        <w:t xml:space="preserve"> </w:t>
      </w:r>
      <w:r w:rsidRPr="00DE7555">
        <w:rPr>
          <w:rFonts w:cs="Arial"/>
          <w:szCs w:val="20"/>
        </w:rPr>
        <w:t xml:space="preserve">and their employer or </w:t>
      </w:r>
      <w:r w:rsidR="005339D4">
        <w:rPr>
          <w:rFonts w:cs="Arial"/>
          <w:szCs w:val="20"/>
        </w:rPr>
        <w:t>Madison SpringField</w:t>
      </w:r>
      <w:r w:rsidR="00390B79" w:rsidRPr="00DE7555">
        <w:rPr>
          <w:rFonts w:cs="Arial"/>
          <w:szCs w:val="20"/>
        </w:rPr>
        <w:t xml:space="preserve"> </w:t>
      </w:r>
      <w:r w:rsidRPr="00DE7555">
        <w:rPr>
          <w:rFonts w:cs="Arial"/>
          <w:szCs w:val="20"/>
        </w:rPr>
        <w:t>and individual.</w:t>
      </w:r>
    </w:p>
    <w:p w14:paraId="15FAFC6D" w14:textId="6CBE5715" w:rsidR="008A48A7" w:rsidRPr="00DE7555" w:rsidRDefault="008A48A7" w:rsidP="008475C3">
      <w:pPr>
        <w:pStyle w:val="ListParagraph"/>
        <w:numPr>
          <w:ilvl w:val="0"/>
          <w:numId w:val="4"/>
        </w:numPr>
        <w:rPr>
          <w:rFonts w:cs="Arial"/>
          <w:szCs w:val="20"/>
        </w:rPr>
      </w:pPr>
      <w:r w:rsidRPr="00DE7555">
        <w:rPr>
          <w:rFonts w:cs="Arial"/>
          <w:szCs w:val="20"/>
        </w:rPr>
        <w:t xml:space="preserve">All individuals possessing equipment issued by </w:t>
      </w:r>
      <w:r w:rsidR="005339D4">
        <w:rPr>
          <w:rFonts w:cs="Arial"/>
          <w:szCs w:val="20"/>
        </w:rPr>
        <w:t>Madison SpringField</w:t>
      </w:r>
    </w:p>
    <w:p w14:paraId="58B292AD" w14:textId="4D9BB95B" w:rsidR="00B502A4" w:rsidRPr="00DE7555" w:rsidRDefault="008A48A7" w:rsidP="008475C3">
      <w:pPr>
        <w:pStyle w:val="ListParagraph"/>
        <w:numPr>
          <w:ilvl w:val="0"/>
          <w:numId w:val="4"/>
        </w:numPr>
        <w:rPr>
          <w:rFonts w:cs="Arial"/>
          <w:szCs w:val="20"/>
        </w:rPr>
      </w:pPr>
      <w:r w:rsidRPr="00DE7555">
        <w:rPr>
          <w:rFonts w:cs="Arial"/>
          <w:szCs w:val="20"/>
        </w:rPr>
        <w:t xml:space="preserve">All individuals working on the premises of </w:t>
      </w:r>
      <w:r w:rsidR="005339D4">
        <w:rPr>
          <w:rFonts w:cs="Arial"/>
          <w:szCs w:val="20"/>
        </w:rPr>
        <w:t>Madison SpringField</w:t>
      </w:r>
      <w:r w:rsidRPr="00DE7555">
        <w:rPr>
          <w:rFonts w:cs="Arial"/>
          <w:szCs w:val="20"/>
        </w:rPr>
        <w:t xml:space="preserve"> </w:t>
      </w:r>
      <w:r w:rsidR="00715897" w:rsidRPr="00DE7555">
        <w:rPr>
          <w:rFonts w:cs="Arial"/>
          <w:szCs w:val="20"/>
        </w:rPr>
        <w:t xml:space="preserve">and/or utilizing the internet services provided by </w:t>
      </w:r>
      <w:r w:rsidR="005339D4">
        <w:rPr>
          <w:rFonts w:cs="Arial"/>
          <w:szCs w:val="20"/>
        </w:rPr>
        <w:t>Madison SpringField</w:t>
      </w:r>
      <w:r w:rsidRPr="00DE7555">
        <w:rPr>
          <w:rFonts w:cs="Arial"/>
          <w:szCs w:val="20"/>
        </w:rPr>
        <w:t>.</w:t>
      </w:r>
    </w:p>
    <w:p w14:paraId="55B1DB37" w14:textId="60E39AE9" w:rsidR="00B9102D" w:rsidRPr="00DE7555" w:rsidRDefault="00715897" w:rsidP="009C0F27">
      <w:pPr>
        <w:pStyle w:val="Heading1"/>
      </w:pPr>
      <w:r w:rsidRPr="00DE7555">
        <w:t>Governing laws</w:t>
      </w:r>
      <w:r w:rsidR="00FC6844" w:rsidRPr="00DE7555">
        <w:t>,</w:t>
      </w:r>
      <w:r w:rsidRPr="00DE7555">
        <w:t xml:space="preserve"> regulations</w:t>
      </w:r>
      <w:r w:rsidR="00FC6844" w:rsidRPr="00DE7555">
        <w:t xml:space="preserve">, and </w:t>
      </w:r>
      <w:r w:rsidRPr="00DE7555">
        <w:t>policies</w:t>
      </w:r>
    </w:p>
    <w:p w14:paraId="23339F67" w14:textId="3C4A58EA" w:rsidR="00CD1D3A" w:rsidRPr="00DE7555" w:rsidRDefault="00715897" w:rsidP="00CD1D3A">
      <w:pPr>
        <w:pStyle w:val="ListParagraph"/>
        <w:numPr>
          <w:ilvl w:val="0"/>
          <w:numId w:val="5"/>
        </w:numPr>
        <w:spacing w:after="60"/>
        <w:rPr>
          <w:rFonts w:cs="Arial"/>
        </w:rPr>
      </w:pPr>
      <w:r w:rsidRPr="00DE7555">
        <w:rPr>
          <w:rFonts w:cs="Arial"/>
        </w:rPr>
        <w:t>N</w:t>
      </w:r>
      <w:r w:rsidR="00DE7555">
        <w:rPr>
          <w:rFonts w:cs="Arial"/>
        </w:rPr>
        <w:t>IST</w:t>
      </w:r>
      <w:r w:rsidRPr="00DE7555">
        <w:rPr>
          <w:rFonts w:cs="Arial"/>
        </w:rPr>
        <w:t xml:space="preserve"> </w:t>
      </w:r>
      <w:r w:rsidR="009A4E7E">
        <w:rPr>
          <w:rFonts w:cs="Arial"/>
        </w:rPr>
        <w:t xml:space="preserve">SP </w:t>
      </w:r>
      <w:r w:rsidRPr="00DE7555">
        <w:rPr>
          <w:rFonts w:cs="Arial"/>
        </w:rPr>
        <w:t>800-171, 3.1.1 - 3.1.21</w:t>
      </w:r>
    </w:p>
    <w:p w14:paraId="0E7704C4" w14:textId="2B1E9330" w:rsidR="00B9102D" w:rsidRPr="00DE7555" w:rsidRDefault="00715897" w:rsidP="008475C3">
      <w:pPr>
        <w:pStyle w:val="ListParagraph"/>
        <w:numPr>
          <w:ilvl w:val="0"/>
          <w:numId w:val="5"/>
        </w:numPr>
        <w:spacing w:before="60"/>
        <w:rPr>
          <w:rFonts w:cs="Arial"/>
        </w:rPr>
      </w:pPr>
      <w:r w:rsidRPr="00DE7555">
        <w:rPr>
          <w:rFonts w:cs="Arial"/>
        </w:rPr>
        <w:t>C</w:t>
      </w:r>
      <w:r w:rsidR="00DE7555">
        <w:rPr>
          <w:rFonts w:cs="Arial"/>
        </w:rPr>
        <w:t>MMC</w:t>
      </w:r>
      <w:r w:rsidRPr="00DE7555">
        <w:rPr>
          <w:rFonts w:cs="Arial"/>
        </w:rPr>
        <w:t xml:space="preserve"> </w:t>
      </w:r>
      <w:proofErr w:type="gramStart"/>
      <w:r w:rsidR="00DE7555">
        <w:rPr>
          <w:rFonts w:cs="Arial"/>
        </w:rPr>
        <w:t>AC</w:t>
      </w:r>
      <w:r w:rsidRPr="00DE7555">
        <w:rPr>
          <w:rFonts w:cs="Arial"/>
        </w:rPr>
        <w:t>.l</w:t>
      </w:r>
      <w:proofErr w:type="gramEnd"/>
      <w:r w:rsidRPr="00DE7555">
        <w:rPr>
          <w:rFonts w:cs="Arial"/>
        </w:rPr>
        <w:t xml:space="preserve">1-3.1.1 – </w:t>
      </w:r>
      <w:r w:rsidR="00DE7555">
        <w:rPr>
          <w:rFonts w:cs="Arial"/>
        </w:rPr>
        <w:t>AC</w:t>
      </w:r>
      <w:r w:rsidRPr="00DE7555">
        <w:rPr>
          <w:rFonts w:cs="Arial"/>
        </w:rPr>
        <w:t>.l2-3.1.21</w:t>
      </w:r>
    </w:p>
    <w:p w14:paraId="06FE9E96" w14:textId="50F2AC02" w:rsidR="00B9102D" w:rsidRPr="00DE7555" w:rsidRDefault="005339D4" w:rsidP="008475C3">
      <w:pPr>
        <w:pStyle w:val="ListParagraph"/>
        <w:numPr>
          <w:ilvl w:val="0"/>
          <w:numId w:val="5"/>
        </w:numPr>
        <w:spacing w:before="60"/>
        <w:rPr>
          <w:rFonts w:cs="Arial"/>
        </w:rPr>
      </w:pPr>
      <w:r>
        <w:rPr>
          <w:rFonts w:cs="Arial"/>
        </w:rPr>
        <w:t>Madison SpringField</w:t>
      </w:r>
      <w:r w:rsidR="00DA2E28" w:rsidRPr="00DE7555">
        <w:rPr>
          <w:rFonts w:cs="Arial"/>
        </w:rPr>
        <w:t xml:space="preserve"> </w:t>
      </w:r>
      <w:r w:rsidR="00715897" w:rsidRPr="00DE7555">
        <w:rPr>
          <w:rFonts w:cs="Arial"/>
        </w:rPr>
        <w:t xml:space="preserve">– </w:t>
      </w:r>
      <w:r w:rsidR="00DE7555">
        <w:rPr>
          <w:rFonts w:cs="Arial"/>
        </w:rPr>
        <w:t>AC</w:t>
      </w:r>
      <w:r w:rsidR="00715897" w:rsidRPr="00DE7555">
        <w:rPr>
          <w:rFonts w:cs="Arial"/>
        </w:rPr>
        <w:t xml:space="preserve"> </w:t>
      </w:r>
      <w:r w:rsidR="00962B93" w:rsidRPr="00DE7555">
        <w:rPr>
          <w:rFonts w:cs="Arial"/>
        </w:rPr>
        <w:t>– 3.1 -</w:t>
      </w:r>
      <w:r w:rsidR="00DA2E28" w:rsidRPr="00DE7555">
        <w:rPr>
          <w:rFonts w:cs="Arial"/>
        </w:rPr>
        <w:t xml:space="preserve"> </w:t>
      </w:r>
      <w:r w:rsidR="00715897" w:rsidRPr="00DE7555">
        <w:rPr>
          <w:rFonts w:cs="Arial"/>
        </w:rPr>
        <w:t>access control policy</w:t>
      </w:r>
    </w:p>
    <w:p w14:paraId="711689A0" w14:textId="6AF1AD10" w:rsidR="00B502A4" w:rsidRPr="00530B61" w:rsidRDefault="00B502A4" w:rsidP="009C0F27">
      <w:pPr>
        <w:pStyle w:val="Heading1"/>
      </w:pPr>
      <w:r w:rsidRPr="00530B61">
        <w:t>P</w:t>
      </w:r>
      <w:r w:rsidR="008A48A7" w:rsidRPr="00530B61">
        <w:t>rocedure</w:t>
      </w:r>
      <w:r w:rsidR="00715897" w:rsidRPr="00530B61">
        <w:t xml:space="preserve"> statements</w:t>
      </w:r>
    </w:p>
    <w:p w14:paraId="08AAB49E" w14:textId="77777777" w:rsidR="00DF7722" w:rsidRPr="00530B61" w:rsidRDefault="00DF7722" w:rsidP="00DF7722">
      <w:pPr>
        <w:rPr>
          <w:rFonts w:cs="Arial"/>
        </w:rPr>
      </w:pPr>
    </w:p>
    <w:p w14:paraId="276CBA0B" w14:textId="30046824" w:rsidR="00A1079C" w:rsidRPr="008830D8" w:rsidRDefault="00715897" w:rsidP="00715897">
      <w:pPr>
        <w:spacing w:after="60"/>
        <w:rPr>
          <w:rFonts w:cs="Arial"/>
          <w:b/>
          <w:bCs/>
        </w:rPr>
      </w:pPr>
      <w:proofErr w:type="gramStart"/>
      <w:r w:rsidRPr="00E8774E">
        <w:rPr>
          <w:rFonts w:cs="Arial"/>
          <w:b/>
          <w:bCs/>
          <w:highlight w:val="yellow"/>
        </w:rPr>
        <w:t>AC.L</w:t>
      </w:r>
      <w:proofErr w:type="gramEnd"/>
      <w:r w:rsidRPr="00E8774E">
        <w:rPr>
          <w:rFonts w:cs="Arial"/>
          <w:b/>
          <w:bCs/>
          <w:highlight w:val="yellow"/>
        </w:rPr>
        <w:t>1-3.1.1</w:t>
      </w:r>
      <w:r w:rsidRPr="00E8774E">
        <w:rPr>
          <w:rFonts w:cs="Arial"/>
          <w:highlight w:val="yellow"/>
        </w:rPr>
        <w:t xml:space="preserve"> – </w:t>
      </w:r>
      <w:r w:rsidRPr="00E8774E">
        <w:rPr>
          <w:rFonts w:cs="Arial"/>
          <w:b/>
          <w:bCs/>
          <w:highlight w:val="yellow"/>
        </w:rPr>
        <w:t>Authorized Access Control: Limit Information System Access To Authorized Users, Processes Acting On Behalf Of Authorized Users, Or Devices</w:t>
      </w:r>
    </w:p>
    <w:p w14:paraId="626AA162" w14:textId="5C3E1CF8" w:rsidR="00715897" w:rsidRPr="00D410E3" w:rsidRDefault="00DD17F7">
      <w:pPr>
        <w:pStyle w:val="DHABodyText"/>
        <w:numPr>
          <w:ilvl w:val="0"/>
          <w:numId w:val="11"/>
        </w:numPr>
        <w:rPr>
          <w:rFonts w:ascii="Arial" w:eastAsia="Calibri" w:hAnsi="Arial" w:cs="Arial"/>
          <w:sz w:val="20"/>
          <w:szCs w:val="20"/>
        </w:rPr>
      </w:pPr>
      <w:r w:rsidRPr="00DD17F7">
        <w:rPr>
          <w:rFonts w:ascii="Arial" w:hAnsi="Arial" w:cs="Arial"/>
          <w:sz w:val="20"/>
          <w:szCs w:val="20"/>
        </w:rPr>
        <w:t>Madison SpringField</w:t>
      </w:r>
      <w:r w:rsidRPr="00DD17F7">
        <w:rPr>
          <w:rFonts w:cs="Arial"/>
          <w:sz w:val="20"/>
          <w:szCs w:val="20"/>
        </w:rPr>
        <w:t xml:space="preserve"> </w:t>
      </w:r>
      <w:r w:rsidR="00715897" w:rsidRPr="00D410E3">
        <w:rPr>
          <w:rFonts w:ascii="Arial" w:hAnsi="Arial" w:cs="Arial"/>
          <w:sz w:val="20"/>
          <w:szCs w:val="20"/>
        </w:rPr>
        <w:t xml:space="preserve">manages all </w:t>
      </w:r>
      <w:r w:rsidR="0008743F">
        <w:rPr>
          <w:rFonts w:ascii="Arial" w:hAnsi="Arial" w:cs="Arial"/>
          <w:sz w:val="20"/>
          <w:szCs w:val="20"/>
          <w:lang w:val="en-US"/>
        </w:rPr>
        <w:t xml:space="preserve">IT </w:t>
      </w:r>
      <w:r w:rsidR="00715897" w:rsidRPr="00D410E3">
        <w:rPr>
          <w:rFonts w:ascii="Arial" w:hAnsi="Arial" w:cs="Arial"/>
          <w:sz w:val="20"/>
          <w:szCs w:val="20"/>
        </w:rPr>
        <w:t>onboarding processes through the</w:t>
      </w:r>
      <w:r w:rsidR="00715897" w:rsidRPr="00D410E3">
        <w:rPr>
          <w:rFonts w:ascii="Arial" w:eastAsia="Calibri" w:hAnsi="Arial" w:cs="Arial"/>
          <w:sz w:val="20"/>
          <w:szCs w:val="20"/>
          <w:lang w:val="en-US"/>
        </w:rPr>
        <w:t xml:space="preserve"> IT department</w:t>
      </w:r>
      <w:r w:rsidR="00715897" w:rsidRPr="00D410E3">
        <w:rPr>
          <w:rFonts w:ascii="Arial" w:hAnsi="Arial" w:cs="Arial"/>
          <w:sz w:val="20"/>
          <w:szCs w:val="20"/>
          <w:lang w:val="en-US"/>
        </w:rPr>
        <w:t xml:space="preserve">. </w:t>
      </w:r>
      <w:r w:rsidR="00715897" w:rsidRPr="00D410E3">
        <w:rPr>
          <w:rFonts w:ascii="Arial" w:hAnsi="Arial" w:cs="Arial"/>
          <w:sz w:val="20"/>
          <w:szCs w:val="20"/>
        </w:rPr>
        <w:t>Th</w:t>
      </w:r>
      <w:r w:rsidR="00715897" w:rsidRPr="00D410E3">
        <w:rPr>
          <w:rFonts w:ascii="Arial" w:hAnsi="Arial" w:cs="Arial"/>
          <w:sz w:val="20"/>
          <w:szCs w:val="20"/>
          <w:lang w:val="en-US"/>
        </w:rPr>
        <w:t>is</w:t>
      </w:r>
      <w:r w:rsidR="00715897" w:rsidRPr="00D410E3">
        <w:rPr>
          <w:rFonts w:ascii="Arial" w:hAnsi="Arial" w:cs="Arial"/>
          <w:sz w:val="20"/>
          <w:szCs w:val="20"/>
        </w:rPr>
        <w:t xml:space="preserve"> </w:t>
      </w:r>
      <w:r w:rsidR="00715897" w:rsidRPr="00D410E3">
        <w:rPr>
          <w:rFonts w:ascii="Arial" w:hAnsi="Arial" w:cs="Arial"/>
          <w:sz w:val="20"/>
          <w:szCs w:val="20"/>
          <w:lang w:val="en-US"/>
        </w:rPr>
        <w:t xml:space="preserve">department </w:t>
      </w:r>
      <w:r w:rsidR="00715897" w:rsidRPr="00D410E3">
        <w:rPr>
          <w:rFonts w:ascii="Arial" w:hAnsi="Arial" w:cs="Arial"/>
          <w:sz w:val="20"/>
          <w:szCs w:val="20"/>
        </w:rPr>
        <w:t>use</w:t>
      </w:r>
      <w:r w:rsidR="00715897" w:rsidRPr="00D410E3">
        <w:rPr>
          <w:rFonts w:ascii="Arial" w:hAnsi="Arial" w:cs="Arial"/>
          <w:sz w:val="20"/>
          <w:szCs w:val="20"/>
          <w:lang w:val="en-US"/>
        </w:rPr>
        <w:t>s</w:t>
      </w:r>
      <w:r w:rsidR="00715897" w:rsidRPr="00D410E3">
        <w:rPr>
          <w:rFonts w:ascii="Arial" w:hAnsi="Arial" w:cs="Arial"/>
          <w:sz w:val="20"/>
          <w:szCs w:val="20"/>
        </w:rPr>
        <w:t xml:space="preserve"> email</w:t>
      </w:r>
      <w:r w:rsidR="00715897" w:rsidRPr="00D410E3">
        <w:rPr>
          <w:rFonts w:ascii="Arial" w:eastAsia="Calibri" w:hAnsi="Arial" w:cs="Arial"/>
          <w:sz w:val="20"/>
          <w:szCs w:val="20"/>
        </w:rPr>
        <w:t xml:space="preserve"> </w:t>
      </w:r>
      <w:r w:rsidR="00715897" w:rsidRPr="00D410E3">
        <w:rPr>
          <w:rFonts w:ascii="Arial" w:hAnsi="Arial" w:cs="Arial"/>
          <w:sz w:val="20"/>
          <w:szCs w:val="20"/>
        </w:rPr>
        <w:t xml:space="preserve">distribution lists to route approved </w:t>
      </w:r>
      <w:r w:rsidR="00715897" w:rsidRPr="00D410E3">
        <w:rPr>
          <w:rFonts w:ascii="Arial" w:hAnsi="Arial" w:cs="Arial"/>
          <w:sz w:val="20"/>
          <w:szCs w:val="20"/>
          <w:lang w:val="en-US"/>
        </w:rPr>
        <w:t>appointment letters</w:t>
      </w:r>
      <w:r w:rsidR="00715897" w:rsidRPr="00D410E3">
        <w:rPr>
          <w:rFonts w:ascii="Arial" w:hAnsi="Arial" w:cs="Arial"/>
          <w:sz w:val="20"/>
          <w:szCs w:val="20"/>
        </w:rPr>
        <w:t xml:space="preserve"> to the account managers for the account creation process.</w:t>
      </w:r>
      <w:r w:rsidR="00715897" w:rsidRPr="00D410E3">
        <w:rPr>
          <w:rFonts w:ascii="Arial" w:hAnsi="Arial" w:cs="Arial"/>
          <w:sz w:val="20"/>
          <w:szCs w:val="20"/>
          <w:lang w:val="en-US"/>
        </w:rPr>
        <w:t xml:space="preserve"> All accounts, including users and administrators that will be created in the </w:t>
      </w:r>
      <w:r w:rsidR="00D410E3">
        <w:rPr>
          <w:rFonts w:ascii="Arial" w:hAnsi="Arial" w:cs="Arial"/>
          <w:sz w:val="20"/>
          <w:szCs w:val="20"/>
          <w:lang w:val="en-US"/>
        </w:rPr>
        <w:t>A</w:t>
      </w:r>
      <w:r w:rsidR="00715897" w:rsidRPr="00D410E3">
        <w:rPr>
          <w:rFonts w:ascii="Arial" w:hAnsi="Arial" w:cs="Arial"/>
          <w:sz w:val="20"/>
          <w:szCs w:val="20"/>
          <w:lang w:val="en-US"/>
        </w:rPr>
        <w:t xml:space="preserve">zure </w:t>
      </w:r>
      <w:r w:rsidR="00D410E3">
        <w:rPr>
          <w:rFonts w:ascii="Arial" w:hAnsi="Arial" w:cs="Arial"/>
          <w:sz w:val="20"/>
          <w:szCs w:val="20"/>
          <w:lang w:val="en-US"/>
        </w:rPr>
        <w:t>A</w:t>
      </w:r>
      <w:r w:rsidR="00715897" w:rsidRPr="00D410E3">
        <w:rPr>
          <w:rFonts w:ascii="Arial" w:hAnsi="Arial" w:cs="Arial"/>
          <w:sz w:val="20"/>
          <w:szCs w:val="20"/>
          <w:lang w:val="en-US"/>
        </w:rPr>
        <w:t xml:space="preserve">ctive </w:t>
      </w:r>
      <w:r w:rsidR="00D410E3">
        <w:rPr>
          <w:rFonts w:ascii="Arial" w:hAnsi="Arial" w:cs="Arial"/>
          <w:sz w:val="20"/>
          <w:szCs w:val="20"/>
          <w:lang w:val="en-US"/>
        </w:rPr>
        <w:t>D</w:t>
      </w:r>
      <w:r w:rsidR="00715897" w:rsidRPr="00D410E3">
        <w:rPr>
          <w:rFonts w:ascii="Arial" w:hAnsi="Arial" w:cs="Arial"/>
          <w:sz w:val="20"/>
          <w:szCs w:val="20"/>
          <w:lang w:val="en-US"/>
        </w:rPr>
        <w:t>irectory.</w:t>
      </w:r>
    </w:p>
    <w:p w14:paraId="2FBE1C2C" w14:textId="66FA7377" w:rsidR="00715897" w:rsidRDefault="00715897">
      <w:pPr>
        <w:pStyle w:val="DHABodyText"/>
        <w:numPr>
          <w:ilvl w:val="0"/>
          <w:numId w:val="11"/>
        </w:numPr>
        <w:rPr>
          <w:rFonts w:ascii="Arial" w:eastAsia="Calibri" w:hAnsi="Arial" w:cs="Arial"/>
          <w:sz w:val="20"/>
          <w:szCs w:val="20"/>
        </w:rPr>
      </w:pPr>
      <w:r w:rsidRPr="6CA67477">
        <w:rPr>
          <w:rFonts w:ascii="Arial" w:hAnsi="Arial" w:cs="Arial"/>
          <w:sz w:val="20"/>
          <w:szCs w:val="20"/>
        </w:rPr>
        <w:t xml:space="preserve">To monitor the use of the </w:t>
      </w:r>
      <w:r w:rsidR="005339D4">
        <w:rPr>
          <w:rFonts w:ascii="Arial" w:hAnsi="Arial" w:cs="Arial"/>
          <w:sz w:val="20"/>
          <w:szCs w:val="20"/>
          <w:lang w:val="en-US"/>
        </w:rPr>
        <w:t>IS</w:t>
      </w:r>
      <w:r w:rsidRPr="6CA67477">
        <w:rPr>
          <w:rFonts w:ascii="Arial" w:hAnsi="Arial" w:cs="Arial"/>
          <w:sz w:val="20"/>
          <w:szCs w:val="20"/>
        </w:rPr>
        <w:t xml:space="preserve"> and </w:t>
      </w:r>
      <w:r w:rsidR="005339D4">
        <w:rPr>
          <w:rFonts w:ascii="Arial" w:hAnsi="Arial" w:cs="Arial"/>
          <w:sz w:val="20"/>
          <w:szCs w:val="20"/>
          <w:lang w:val="en-US"/>
        </w:rPr>
        <w:t>IS</w:t>
      </w:r>
      <w:r w:rsidRPr="6CA67477">
        <w:rPr>
          <w:rFonts w:ascii="Arial" w:hAnsi="Arial" w:cs="Arial"/>
          <w:sz w:val="20"/>
          <w:szCs w:val="20"/>
        </w:rPr>
        <w:t xml:space="preserve"> accounts, auditing of all is components has been impleme</w:t>
      </w:r>
      <w:r w:rsidR="005339D4">
        <w:rPr>
          <w:rFonts w:ascii="Arial" w:hAnsi="Arial" w:cs="Arial"/>
          <w:sz w:val="20"/>
          <w:szCs w:val="20"/>
          <w:lang w:val="en-US"/>
        </w:rPr>
        <w:t>nted</w:t>
      </w:r>
      <w:r w:rsidRPr="6CA67477">
        <w:rPr>
          <w:rFonts w:ascii="Arial" w:hAnsi="Arial" w:cs="Arial"/>
          <w:sz w:val="20"/>
          <w:szCs w:val="20"/>
        </w:rPr>
        <w:t>.</w:t>
      </w:r>
      <w:r w:rsidRPr="6CA67477">
        <w:rPr>
          <w:rFonts w:ascii="Arial" w:eastAsia="Calibri" w:hAnsi="Arial" w:cs="Arial"/>
          <w:sz w:val="20"/>
          <w:szCs w:val="20"/>
        </w:rPr>
        <w:t xml:space="preserve"> </w:t>
      </w:r>
      <w:r w:rsidRPr="6CA67477">
        <w:rPr>
          <w:rFonts w:ascii="Arial" w:hAnsi="Arial" w:cs="Arial"/>
          <w:sz w:val="20"/>
          <w:szCs w:val="20"/>
        </w:rPr>
        <w:t>All audit records of is</w:t>
      </w:r>
      <w:r w:rsidRPr="6CA67477">
        <w:rPr>
          <w:rFonts w:ascii="Arial" w:eastAsia="Calibri" w:hAnsi="Arial" w:cs="Arial"/>
          <w:sz w:val="20"/>
          <w:szCs w:val="20"/>
        </w:rPr>
        <w:t xml:space="preserve"> </w:t>
      </w:r>
      <w:r w:rsidRPr="6CA67477">
        <w:rPr>
          <w:rFonts w:ascii="Arial" w:hAnsi="Arial" w:cs="Arial"/>
          <w:sz w:val="20"/>
          <w:szCs w:val="20"/>
        </w:rPr>
        <w:t>components are</w:t>
      </w:r>
      <w:r w:rsidRPr="6CA67477">
        <w:rPr>
          <w:rFonts w:ascii="Arial" w:eastAsia="Calibri" w:hAnsi="Arial" w:cs="Arial"/>
          <w:sz w:val="20"/>
          <w:szCs w:val="20"/>
        </w:rPr>
        <w:t xml:space="preserve"> </w:t>
      </w:r>
      <w:r w:rsidRPr="6CA67477">
        <w:rPr>
          <w:rFonts w:ascii="Arial" w:hAnsi="Arial" w:cs="Arial"/>
          <w:sz w:val="20"/>
          <w:szCs w:val="20"/>
        </w:rPr>
        <w:t>sent to the</w:t>
      </w:r>
      <w:r w:rsidR="00D04A4E">
        <w:rPr>
          <w:rFonts w:ascii="Arial" w:hAnsi="Arial" w:cs="Arial"/>
          <w:color w:val="000000" w:themeColor="text1"/>
          <w:sz w:val="20"/>
          <w:szCs w:val="20"/>
          <w:lang w:val="en-US"/>
        </w:rPr>
        <w:t xml:space="preserve"> Microsoft Sentinel</w:t>
      </w:r>
      <w:r w:rsidRPr="00DD17F7">
        <w:rPr>
          <w:rFonts w:ascii="Arial" w:eastAsia="Calibri" w:hAnsi="Arial" w:cs="Arial"/>
          <w:color w:val="000000" w:themeColor="text1"/>
          <w:sz w:val="20"/>
          <w:szCs w:val="20"/>
        </w:rPr>
        <w:t xml:space="preserve">. </w:t>
      </w:r>
      <w:r w:rsidRPr="6CA67477">
        <w:rPr>
          <w:rFonts w:ascii="Arial" w:hAnsi="Arial" w:cs="Arial"/>
          <w:sz w:val="20"/>
          <w:szCs w:val="20"/>
        </w:rPr>
        <w:t>All account logon and logoff events</w:t>
      </w:r>
      <w:r w:rsidRPr="6CA67477">
        <w:rPr>
          <w:rFonts w:ascii="Arial" w:eastAsia="Calibri" w:hAnsi="Arial" w:cs="Arial"/>
          <w:sz w:val="20"/>
          <w:szCs w:val="20"/>
        </w:rPr>
        <w:t xml:space="preserve"> </w:t>
      </w:r>
      <w:r w:rsidRPr="6CA67477">
        <w:rPr>
          <w:rFonts w:ascii="Arial" w:hAnsi="Arial" w:cs="Arial"/>
          <w:sz w:val="20"/>
          <w:szCs w:val="20"/>
        </w:rPr>
        <w:t>are audited. In addition to logon events, all privileged access events generate audit records</w:t>
      </w:r>
      <w:r w:rsidRPr="6CA67477">
        <w:rPr>
          <w:rFonts w:ascii="Arial" w:eastAsia="Calibri" w:hAnsi="Arial" w:cs="Arial"/>
          <w:sz w:val="20"/>
          <w:szCs w:val="20"/>
        </w:rPr>
        <w:t>.</w:t>
      </w:r>
      <w:r w:rsidRPr="6CA67477">
        <w:rPr>
          <w:rFonts w:ascii="Arial" w:hAnsi="Arial" w:cs="Arial"/>
          <w:sz w:val="20"/>
          <w:szCs w:val="20"/>
        </w:rPr>
        <w:t xml:space="preserve"> This assists the </w:t>
      </w:r>
      <w:r w:rsidR="0008743F" w:rsidRPr="005339D4">
        <w:rPr>
          <w:rFonts w:ascii="Arial" w:hAnsi="Arial" w:cs="Arial"/>
          <w:color w:val="5B9BD5" w:themeColor="accent1"/>
          <w:sz w:val="20"/>
          <w:szCs w:val="20"/>
        </w:rPr>
        <w:t>&lt;Role&gt;</w:t>
      </w:r>
      <w:r w:rsidRPr="005339D4">
        <w:rPr>
          <w:rFonts w:ascii="Arial" w:hAnsi="Arial" w:cs="Arial"/>
          <w:color w:val="5B9BD5" w:themeColor="accent1"/>
          <w:sz w:val="20"/>
          <w:szCs w:val="20"/>
        </w:rPr>
        <w:t xml:space="preserve"> </w:t>
      </w:r>
      <w:r w:rsidRPr="6CA67477">
        <w:rPr>
          <w:rFonts w:ascii="Arial" w:hAnsi="Arial" w:cs="Arial"/>
          <w:sz w:val="20"/>
          <w:szCs w:val="20"/>
        </w:rPr>
        <w:t>in determining if account holders are violating the terms of use and aids in</w:t>
      </w:r>
      <w:r w:rsidRPr="6CA67477">
        <w:rPr>
          <w:rFonts w:ascii="Arial" w:eastAsia="Calibri" w:hAnsi="Arial" w:cs="Arial"/>
          <w:sz w:val="20"/>
          <w:szCs w:val="20"/>
        </w:rPr>
        <w:t xml:space="preserve"> </w:t>
      </w:r>
      <w:r w:rsidRPr="6CA67477">
        <w:rPr>
          <w:rFonts w:ascii="Arial" w:hAnsi="Arial" w:cs="Arial"/>
          <w:sz w:val="20"/>
          <w:szCs w:val="20"/>
        </w:rPr>
        <w:t>potentially identifying insider threats. Please refer to the audit policy for more detailed</w:t>
      </w:r>
      <w:r w:rsidRPr="6CA67477">
        <w:rPr>
          <w:rFonts w:ascii="Arial" w:eastAsia="Calibri" w:hAnsi="Arial" w:cs="Arial"/>
          <w:sz w:val="20"/>
          <w:szCs w:val="20"/>
        </w:rPr>
        <w:t xml:space="preserve"> </w:t>
      </w:r>
      <w:r w:rsidRPr="6CA67477">
        <w:rPr>
          <w:rFonts w:ascii="Arial" w:hAnsi="Arial" w:cs="Arial"/>
          <w:sz w:val="20"/>
          <w:szCs w:val="20"/>
        </w:rPr>
        <w:t>information regarding auditing</w:t>
      </w:r>
      <w:r w:rsidRPr="6CA67477">
        <w:rPr>
          <w:rFonts w:ascii="Arial" w:eastAsia="Calibri" w:hAnsi="Arial" w:cs="Arial"/>
          <w:sz w:val="20"/>
          <w:szCs w:val="20"/>
        </w:rPr>
        <w:t>.</w:t>
      </w:r>
    </w:p>
    <w:p w14:paraId="2B4BA039" w14:textId="36A57424" w:rsidR="00715897" w:rsidRPr="000B686D" w:rsidRDefault="00715897">
      <w:pPr>
        <w:pStyle w:val="DHABodyText"/>
        <w:numPr>
          <w:ilvl w:val="0"/>
          <w:numId w:val="11"/>
        </w:numPr>
        <w:rPr>
          <w:rFonts w:ascii="Arial" w:eastAsia="Calibri" w:hAnsi="Arial" w:cs="Arial"/>
          <w:sz w:val="20"/>
          <w:szCs w:val="20"/>
        </w:rPr>
      </w:pPr>
      <w:r>
        <w:rPr>
          <w:rFonts w:ascii="Arial" w:eastAsia="Calibri" w:hAnsi="Arial" w:cs="Arial"/>
          <w:sz w:val="20"/>
          <w:szCs w:val="20"/>
          <w:lang w:val="en-US"/>
        </w:rPr>
        <w:t xml:space="preserve">All devices added secure enclave will be </w:t>
      </w:r>
      <w:r w:rsidR="00A1079C">
        <w:rPr>
          <w:rFonts w:ascii="Arial" w:eastAsia="Calibri" w:hAnsi="Arial" w:cs="Arial"/>
          <w:sz w:val="20"/>
          <w:szCs w:val="20"/>
          <w:lang w:val="en-US"/>
        </w:rPr>
        <w:t xml:space="preserve">identified by their </w:t>
      </w:r>
      <w:r w:rsidR="00A1079C" w:rsidRPr="00A1079C">
        <w:rPr>
          <w:rFonts w:ascii="Arial" w:eastAsia="Calibri" w:hAnsi="Arial" w:cs="Arial"/>
          <w:color w:val="FF0000"/>
          <w:sz w:val="20"/>
          <w:szCs w:val="20"/>
          <w:lang w:val="en-US"/>
        </w:rPr>
        <w:t xml:space="preserve">(Static IP/MAC Address/Unique </w:t>
      </w:r>
      <w:r w:rsidR="006518CE" w:rsidRPr="00A1079C">
        <w:rPr>
          <w:rFonts w:ascii="Arial" w:eastAsia="Calibri" w:hAnsi="Arial" w:cs="Arial"/>
          <w:color w:val="FF0000"/>
          <w:sz w:val="20"/>
          <w:szCs w:val="20"/>
          <w:lang w:val="en-US"/>
        </w:rPr>
        <w:t>Identifier</w:t>
      </w:r>
      <w:r w:rsidR="00A1079C" w:rsidRPr="00A1079C">
        <w:rPr>
          <w:rFonts w:ascii="Arial" w:eastAsia="Calibri" w:hAnsi="Arial" w:cs="Arial"/>
          <w:color w:val="FF0000"/>
          <w:sz w:val="20"/>
          <w:szCs w:val="20"/>
          <w:lang w:val="en-US"/>
        </w:rPr>
        <w:t xml:space="preserve">) </w:t>
      </w:r>
      <w:r w:rsidR="00A1079C">
        <w:rPr>
          <w:rFonts w:ascii="Arial" w:eastAsia="Calibri" w:hAnsi="Arial" w:cs="Arial"/>
          <w:sz w:val="20"/>
          <w:szCs w:val="20"/>
          <w:lang w:val="en-US"/>
        </w:rPr>
        <w:t xml:space="preserve">and </w:t>
      </w:r>
      <w:r>
        <w:rPr>
          <w:rFonts w:ascii="Arial" w:eastAsia="Calibri" w:hAnsi="Arial" w:cs="Arial"/>
          <w:sz w:val="20"/>
          <w:szCs w:val="20"/>
          <w:lang w:val="en-US"/>
        </w:rPr>
        <w:t>monitored and audited</w:t>
      </w:r>
      <w:r w:rsidR="00A1079C">
        <w:rPr>
          <w:rFonts w:ascii="Arial" w:eastAsia="Calibri" w:hAnsi="Arial" w:cs="Arial"/>
          <w:sz w:val="20"/>
          <w:szCs w:val="20"/>
          <w:lang w:val="en-US"/>
        </w:rPr>
        <w:t>.</w:t>
      </w:r>
    </w:p>
    <w:p w14:paraId="0F4E7530" w14:textId="691382D8" w:rsidR="00715897" w:rsidRPr="00530B61" w:rsidRDefault="00715897">
      <w:pPr>
        <w:pStyle w:val="DHABodyText"/>
        <w:numPr>
          <w:ilvl w:val="0"/>
          <w:numId w:val="11"/>
        </w:numPr>
        <w:rPr>
          <w:rFonts w:ascii="Arial" w:eastAsia="Calibri" w:hAnsi="Arial" w:cs="Arial"/>
          <w:sz w:val="20"/>
          <w:szCs w:val="20"/>
        </w:rPr>
      </w:pPr>
      <w:r>
        <w:rPr>
          <w:rFonts w:ascii="Arial" w:eastAsia="Calibri" w:hAnsi="Arial" w:cs="Arial"/>
          <w:sz w:val="20"/>
          <w:szCs w:val="20"/>
          <w:lang w:val="en-US"/>
        </w:rPr>
        <w:t xml:space="preserve">All </w:t>
      </w:r>
      <w:r w:rsidR="005339D4">
        <w:rPr>
          <w:rFonts w:ascii="Arial" w:eastAsia="Calibri" w:hAnsi="Arial" w:cs="Arial"/>
          <w:sz w:val="20"/>
          <w:szCs w:val="20"/>
          <w:lang w:val="en-US"/>
        </w:rPr>
        <w:t>Madison SpringField</w:t>
      </w:r>
      <w:r>
        <w:rPr>
          <w:rFonts w:ascii="Arial" w:eastAsia="Calibri" w:hAnsi="Arial" w:cs="Arial"/>
          <w:sz w:val="20"/>
          <w:szCs w:val="20"/>
          <w:lang w:val="en-US"/>
        </w:rPr>
        <w:t xml:space="preserve"> devices are restricted b</w:t>
      </w:r>
      <w:r w:rsidR="00D04A4E">
        <w:rPr>
          <w:rFonts w:ascii="Arial" w:eastAsia="Calibri" w:hAnsi="Arial" w:cs="Arial"/>
          <w:sz w:val="20"/>
          <w:szCs w:val="20"/>
          <w:lang w:val="en-US"/>
        </w:rPr>
        <w:t xml:space="preserve">y Microsoft Endpoint Manager </w:t>
      </w:r>
      <w:r>
        <w:rPr>
          <w:rFonts w:ascii="Arial" w:eastAsia="Calibri" w:hAnsi="Arial" w:cs="Arial"/>
          <w:sz w:val="20"/>
          <w:szCs w:val="20"/>
          <w:lang w:val="en-US"/>
        </w:rPr>
        <w:t>conditional access policies. Only authorized</w:t>
      </w:r>
      <w:r w:rsidR="00D410E3">
        <w:rPr>
          <w:rFonts w:ascii="Arial" w:eastAsia="Calibri" w:hAnsi="Arial" w:cs="Arial"/>
          <w:sz w:val="20"/>
          <w:szCs w:val="20"/>
          <w:lang w:val="en-US"/>
        </w:rPr>
        <w:t xml:space="preserve"> </w:t>
      </w:r>
      <w:r>
        <w:rPr>
          <w:rFonts w:ascii="Arial" w:eastAsia="Calibri" w:hAnsi="Arial" w:cs="Arial"/>
          <w:sz w:val="20"/>
          <w:szCs w:val="20"/>
          <w:lang w:val="en-US"/>
        </w:rPr>
        <w:t xml:space="preserve">devices </w:t>
      </w:r>
      <w:proofErr w:type="gramStart"/>
      <w:r>
        <w:rPr>
          <w:rFonts w:ascii="Arial" w:eastAsia="Calibri" w:hAnsi="Arial" w:cs="Arial"/>
          <w:sz w:val="20"/>
          <w:szCs w:val="20"/>
          <w:lang w:val="en-US"/>
        </w:rPr>
        <w:t>have the ability to</w:t>
      </w:r>
      <w:proofErr w:type="gramEnd"/>
      <w:r>
        <w:rPr>
          <w:rFonts w:ascii="Arial" w:eastAsia="Calibri" w:hAnsi="Arial" w:cs="Arial"/>
          <w:sz w:val="20"/>
          <w:szCs w:val="20"/>
          <w:lang w:val="en-US"/>
        </w:rPr>
        <w:t xml:space="preserve"> access the </w:t>
      </w:r>
      <w:r w:rsidR="005339D4">
        <w:rPr>
          <w:rFonts w:ascii="Arial" w:eastAsia="Calibri" w:hAnsi="Arial" w:cs="Arial"/>
          <w:sz w:val="20"/>
          <w:szCs w:val="20"/>
          <w:lang w:val="en-US"/>
        </w:rPr>
        <w:t>Madison SpringField</w:t>
      </w:r>
      <w:r>
        <w:rPr>
          <w:rFonts w:ascii="Arial" w:eastAsia="Calibri" w:hAnsi="Arial" w:cs="Arial"/>
          <w:sz w:val="20"/>
          <w:szCs w:val="20"/>
          <w:lang w:val="en-US"/>
        </w:rPr>
        <w:t xml:space="preserve"> secure enclave.</w:t>
      </w:r>
    </w:p>
    <w:p w14:paraId="4FF27B0B" w14:textId="75989592" w:rsidR="00715897" w:rsidRPr="00530B61" w:rsidRDefault="00715897">
      <w:pPr>
        <w:pStyle w:val="DHABodyText"/>
        <w:numPr>
          <w:ilvl w:val="0"/>
          <w:numId w:val="11"/>
        </w:numPr>
        <w:rPr>
          <w:rFonts w:ascii="Arial" w:hAnsi="Arial" w:cs="Arial"/>
          <w:sz w:val="20"/>
          <w:szCs w:val="20"/>
        </w:rPr>
      </w:pPr>
      <w:r w:rsidRPr="00530B61">
        <w:rPr>
          <w:rFonts w:ascii="Arial" w:hAnsi="Arial" w:cs="Arial"/>
          <w:sz w:val="20"/>
          <w:szCs w:val="20"/>
        </w:rPr>
        <w:t xml:space="preserve">Immediately upon notification that an employee no longer requires access to </w:t>
      </w:r>
      <w:r w:rsidRPr="00530B61">
        <w:rPr>
          <w:rFonts w:ascii="Arial" w:eastAsia="Calibri" w:hAnsi="Arial" w:cs="Arial"/>
          <w:sz w:val="20"/>
          <w:szCs w:val="20"/>
        </w:rPr>
        <w:t>the is</w:t>
      </w:r>
      <w:r w:rsidRPr="00530B61">
        <w:rPr>
          <w:rFonts w:ascii="Arial" w:hAnsi="Arial" w:cs="Arial"/>
          <w:sz w:val="20"/>
          <w:szCs w:val="20"/>
        </w:rPr>
        <w:t>, account managers are notified via email (a specific distribution list is used). Each account manager will respond to all individuals in the email distribution with a notification that the account has been disabled or deleted. Additionally, the following actions are completed:</w:t>
      </w:r>
    </w:p>
    <w:p w14:paraId="24672F36" w14:textId="77777777" w:rsidR="00715897" w:rsidRPr="00530B61" w:rsidRDefault="00715897" w:rsidP="00715897">
      <w:pPr>
        <w:pStyle w:val="ListParagraph"/>
        <w:numPr>
          <w:ilvl w:val="0"/>
          <w:numId w:val="6"/>
        </w:numPr>
        <w:spacing w:before="120" w:after="120"/>
        <w:contextualSpacing w:val="0"/>
        <w:jc w:val="both"/>
        <w:rPr>
          <w:rFonts w:eastAsia="Calibri" w:cs="Arial"/>
          <w:szCs w:val="20"/>
        </w:rPr>
      </w:pPr>
      <w:r w:rsidRPr="00530B61">
        <w:rPr>
          <w:rFonts w:cs="Arial"/>
          <w:szCs w:val="20"/>
        </w:rPr>
        <w:t>Retrieve keys, smart cards, tokens, badges, etc</w:t>
      </w:r>
      <w:r w:rsidRPr="00530B61">
        <w:rPr>
          <w:rFonts w:eastAsia="Calibri" w:cs="Arial"/>
          <w:szCs w:val="20"/>
        </w:rPr>
        <w:t>.</w:t>
      </w:r>
    </w:p>
    <w:p w14:paraId="258AF8C5" w14:textId="773F24D0" w:rsidR="00715897" w:rsidRPr="00530B61" w:rsidRDefault="00715897" w:rsidP="00715897">
      <w:pPr>
        <w:pStyle w:val="ListParagraph"/>
        <w:numPr>
          <w:ilvl w:val="0"/>
          <w:numId w:val="6"/>
        </w:numPr>
        <w:spacing w:before="120" w:after="120"/>
        <w:contextualSpacing w:val="0"/>
        <w:jc w:val="both"/>
        <w:rPr>
          <w:rFonts w:eastAsia="Calibri" w:cs="Arial"/>
          <w:szCs w:val="20"/>
        </w:rPr>
      </w:pPr>
      <w:r w:rsidRPr="00530B61">
        <w:rPr>
          <w:rFonts w:cs="Arial"/>
          <w:szCs w:val="20"/>
        </w:rPr>
        <w:lastRenderedPageBreak/>
        <w:t xml:space="preserve">Remove all access permissions to critical/sensitive areas, such as telephone closets, computer rooms, and areas containing </w:t>
      </w:r>
      <w:r w:rsidR="009A4E7E">
        <w:rPr>
          <w:rFonts w:cs="Arial"/>
          <w:szCs w:val="20"/>
        </w:rPr>
        <w:t xml:space="preserve">sensitive </w:t>
      </w:r>
      <w:proofErr w:type="gramStart"/>
      <w:r w:rsidRPr="00530B61">
        <w:rPr>
          <w:rFonts w:cs="Arial"/>
          <w:szCs w:val="20"/>
        </w:rPr>
        <w:t>information</w:t>
      </w:r>
      <w:proofErr w:type="gramEnd"/>
    </w:p>
    <w:p w14:paraId="5F766259" w14:textId="03EDD67A" w:rsidR="00715897" w:rsidRPr="00530B61" w:rsidRDefault="00715897" w:rsidP="00715897">
      <w:pPr>
        <w:pStyle w:val="ListParagraph"/>
        <w:numPr>
          <w:ilvl w:val="0"/>
          <w:numId w:val="6"/>
        </w:numPr>
        <w:spacing w:before="120" w:after="120"/>
        <w:contextualSpacing w:val="0"/>
        <w:jc w:val="both"/>
        <w:rPr>
          <w:rFonts w:eastAsia="Calibri" w:cs="Arial"/>
          <w:szCs w:val="20"/>
        </w:rPr>
      </w:pPr>
      <w:r w:rsidRPr="00530B61">
        <w:rPr>
          <w:rFonts w:cs="Arial"/>
          <w:szCs w:val="20"/>
        </w:rPr>
        <w:t>D</w:t>
      </w:r>
      <w:r>
        <w:rPr>
          <w:rFonts w:cs="Arial"/>
          <w:szCs w:val="20"/>
        </w:rPr>
        <w:t>isabled</w:t>
      </w:r>
      <w:r w:rsidRPr="00530B61">
        <w:rPr>
          <w:rFonts w:cs="Arial"/>
          <w:szCs w:val="20"/>
        </w:rPr>
        <w:t xml:space="preserve"> the employee’s account and password from all systems and networks; to include any external communication user </w:t>
      </w:r>
      <w:proofErr w:type="gramStart"/>
      <w:r w:rsidRPr="00530B61">
        <w:rPr>
          <w:rFonts w:cs="Arial"/>
          <w:szCs w:val="20"/>
        </w:rPr>
        <w:t>ids</w:t>
      </w:r>
      <w:proofErr w:type="gramEnd"/>
    </w:p>
    <w:p w14:paraId="74174F7B" w14:textId="7FE695CC" w:rsidR="00DE7555" w:rsidRPr="008830D8" w:rsidRDefault="00715897" w:rsidP="008830D8">
      <w:pPr>
        <w:pStyle w:val="ListParagraph"/>
        <w:numPr>
          <w:ilvl w:val="0"/>
          <w:numId w:val="6"/>
        </w:numPr>
        <w:spacing w:before="120" w:after="120"/>
        <w:contextualSpacing w:val="0"/>
        <w:jc w:val="both"/>
        <w:rPr>
          <w:rFonts w:eastAsia="Calibri" w:cs="Arial"/>
          <w:szCs w:val="20"/>
        </w:rPr>
      </w:pPr>
      <w:r w:rsidRPr="00530B61">
        <w:rPr>
          <w:rFonts w:cs="Arial"/>
          <w:szCs w:val="20"/>
        </w:rPr>
        <w:t>Retrieve all hardware, software, and documentation</w:t>
      </w:r>
      <w:r>
        <w:rPr>
          <w:rFonts w:cs="Arial"/>
          <w:szCs w:val="20"/>
        </w:rPr>
        <w:t>.</w:t>
      </w:r>
    </w:p>
    <w:p w14:paraId="6CC7509F" w14:textId="77777777" w:rsidR="00DE7555" w:rsidRPr="00530B61" w:rsidRDefault="00DE7555" w:rsidP="00715897">
      <w:pPr>
        <w:spacing w:after="60"/>
        <w:rPr>
          <w:rFonts w:eastAsia="Arial" w:cs="Arial"/>
        </w:rPr>
      </w:pPr>
    </w:p>
    <w:p w14:paraId="2C454B8A" w14:textId="0F025BC1" w:rsidR="00715897" w:rsidRPr="00530B61" w:rsidRDefault="00715897" w:rsidP="00715897">
      <w:pPr>
        <w:spacing w:after="60"/>
        <w:rPr>
          <w:rFonts w:eastAsia="Arial" w:cs="Arial"/>
        </w:rPr>
      </w:pPr>
      <w:proofErr w:type="gramStart"/>
      <w:r w:rsidRPr="00E8774E">
        <w:rPr>
          <w:rFonts w:eastAsia="Arial" w:cs="Arial"/>
          <w:b/>
          <w:bCs/>
          <w:highlight w:val="yellow"/>
        </w:rPr>
        <w:t>AC.L</w:t>
      </w:r>
      <w:proofErr w:type="gramEnd"/>
      <w:r w:rsidRPr="00E8774E">
        <w:rPr>
          <w:rFonts w:eastAsia="Arial" w:cs="Arial"/>
          <w:b/>
          <w:bCs/>
          <w:highlight w:val="yellow"/>
        </w:rPr>
        <w:t>1-3.1.2</w:t>
      </w:r>
      <w:r w:rsidRPr="00E8774E">
        <w:rPr>
          <w:rFonts w:eastAsia="Arial" w:cs="Arial"/>
          <w:highlight w:val="yellow"/>
        </w:rPr>
        <w:t xml:space="preserve"> – </w:t>
      </w:r>
      <w:r w:rsidRPr="00E8774E">
        <w:rPr>
          <w:rFonts w:cs="Arial"/>
          <w:b/>
          <w:bCs/>
          <w:color w:val="202124"/>
          <w:highlight w:val="yellow"/>
          <w:shd w:val="clear" w:color="auto" w:fill="FFFFFF"/>
        </w:rPr>
        <w:t>Transaction &amp; Function Control:</w:t>
      </w:r>
      <w:r w:rsidRPr="00E8774E">
        <w:rPr>
          <w:rFonts w:cs="Arial"/>
          <w:color w:val="202124"/>
          <w:highlight w:val="yellow"/>
          <w:shd w:val="clear" w:color="auto" w:fill="FFFFFF"/>
        </w:rPr>
        <w:t> </w:t>
      </w:r>
      <w:r w:rsidRPr="00E8774E">
        <w:rPr>
          <w:rFonts w:cs="Arial"/>
          <w:b/>
          <w:bCs/>
          <w:color w:val="202124"/>
          <w:highlight w:val="yellow"/>
          <w:shd w:val="clear" w:color="auto" w:fill="FFFFFF"/>
        </w:rPr>
        <w:t>Limit Information System Access To The Types Of Transactions And Functions That Authorized Users Are Permitted To Execute</w:t>
      </w:r>
      <w:r w:rsidR="001F3C95" w:rsidRPr="00E8774E">
        <w:rPr>
          <w:rFonts w:cs="Arial"/>
          <w:color w:val="202124"/>
          <w:highlight w:val="yellow"/>
          <w:shd w:val="clear" w:color="auto" w:fill="FFFFFF"/>
        </w:rPr>
        <w:t>:</w:t>
      </w:r>
    </w:p>
    <w:p w14:paraId="3467B44D" w14:textId="77777777" w:rsidR="00EB1714" w:rsidRDefault="0008743F" w:rsidP="00EB1714">
      <w:pPr>
        <w:pStyle w:val="listalpha"/>
        <w:numPr>
          <w:ilvl w:val="0"/>
          <w:numId w:val="18"/>
        </w:numPr>
        <w:rPr>
          <w:rFonts w:ascii="Arial" w:eastAsia="Arial" w:hAnsi="Arial"/>
          <w:sz w:val="20"/>
          <w:szCs w:val="20"/>
        </w:rPr>
      </w:pPr>
      <w:bookmarkStart w:id="0" w:name="_Hlk124841904"/>
      <w:r w:rsidRPr="0008743F">
        <w:rPr>
          <w:rFonts w:ascii="Arial" w:eastAsia="Arial" w:hAnsi="Arial"/>
          <w:color w:val="5B9BD5" w:themeColor="accent1"/>
          <w:sz w:val="20"/>
          <w:szCs w:val="20"/>
        </w:rPr>
        <w:t>&lt;Role&gt;</w:t>
      </w:r>
      <w:r w:rsidR="00A1079C" w:rsidRPr="00946229">
        <w:rPr>
          <w:rFonts w:ascii="Arial" w:eastAsia="Arial" w:hAnsi="Arial"/>
          <w:sz w:val="20"/>
          <w:szCs w:val="20"/>
        </w:rPr>
        <w:t xml:space="preserve"> adhere to all policies and procedures relating to account management through the creation, enabling, modifying, disabling and removal of accounts. Role-based access controls are used to manage users and do not require additional security attribute definitions. Role membership is based upon the </w:t>
      </w:r>
      <w:r w:rsidRPr="0008743F">
        <w:rPr>
          <w:rFonts w:ascii="Arial" w:eastAsia="Arial" w:hAnsi="Arial"/>
          <w:color w:val="5B9BD5" w:themeColor="accent1"/>
          <w:sz w:val="20"/>
          <w:szCs w:val="20"/>
        </w:rPr>
        <w:t>&lt;Role&gt;</w:t>
      </w:r>
      <w:r w:rsidR="00A1079C" w:rsidRPr="00946229">
        <w:rPr>
          <w:rFonts w:ascii="Arial" w:eastAsia="Arial" w:hAnsi="Arial"/>
          <w:sz w:val="20"/>
          <w:szCs w:val="20"/>
        </w:rPr>
        <w:t xml:space="preserve">’s appointment letter. </w:t>
      </w:r>
      <w:r w:rsidR="005339D4">
        <w:rPr>
          <w:rFonts w:ascii="Arial" w:eastAsia="Arial" w:hAnsi="Arial"/>
          <w:sz w:val="20"/>
          <w:szCs w:val="20"/>
        </w:rPr>
        <w:t>Madison SpringField</w:t>
      </w:r>
      <w:r w:rsidR="00A1079C" w:rsidRPr="00946229">
        <w:rPr>
          <w:rFonts w:ascii="Arial" w:eastAsia="Arial" w:hAnsi="Arial"/>
          <w:sz w:val="20"/>
          <w:szCs w:val="20"/>
        </w:rPr>
        <w:t xml:space="preserve"> policy prohibits group/shared account credentials. All accounts are verified on an annual basis for compliance. The process and requirements for onboarding non-privileged users is the same as described for </w:t>
      </w:r>
      <w:r w:rsidRPr="0008743F">
        <w:rPr>
          <w:rFonts w:ascii="Arial" w:eastAsia="Arial" w:hAnsi="Arial"/>
          <w:color w:val="5B9BD5" w:themeColor="accent1"/>
          <w:sz w:val="20"/>
          <w:szCs w:val="20"/>
        </w:rPr>
        <w:t>&lt;Role&gt;</w:t>
      </w:r>
      <w:r w:rsidR="00A1079C" w:rsidRPr="00946229">
        <w:rPr>
          <w:rFonts w:ascii="Arial" w:eastAsia="Arial" w:hAnsi="Arial"/>
          <w:sz w:val="20"/>
          <w:szCs w:val="20"/>
        </w:rPr>
        <w:t xml:space="preserve"> personnel. Personnel in any of these roles can be assigned the privileged user level functionality necessary in the performance of their job duties and are assigned group memberships that parallel those of the </w:t>
      </w:r>
      <w:r w:rsidRPr="0008743F">
        <w:rPr>
          <w:rFonts w:ascii="Arial" w:eastAsia="Arial" w:hAnsi="Arial"/>
          <w:color w:val="5B9BD5" w:themeColor="accent1"/>
          <w:sz w:val="20"/>
          <w:szCs w:val="20"/>
        </w:rPr>
        <w:t>&lt;Role&gt;</w:t>
      </w:r>
      <w:r w:rsidR="00A1079C" w:rsidRPr="00946229">
        <w:rPr>
          <w:rFonts w:ascii="Arial" w:eastAsia="Arial" w:hAnsi="Arial"/>
          <w:sz w:val="20"/>
          <w:szCs w:val="20"/>
        </w:rPr>
        <w:t xml:space="preserve"> but have only the needed privileges. </w:t>
      </w:r>
      <w:r w:rsidRPr="0008743F">
        <w:rPr>
          <w:rFonts w:ascii="Arial" w:eastAsia="Arial" w:hAnsi="Arial"/>
          <w:color w:val="5B9BD5" w:themeColor="accent1"/>
          <w:sz w:val="20"/>
          <w:szCs w:val="20"/>
        </w:rPr>
        <w:t>&lt;Role&gt;</w:t>
      </w:r>
      <w:r w:rsidR="00A1079C" w:rsidRPr="00946229">
        <w:rPr>
          <w:rFonts w:ascii="Arial" w:eastAsia="Arial" w:hAnsi="Arial"/>
          <w:sz w:val="20"/>
          <w:szCs w:val="20"/>
        </w:rPr>
        <w:t>s assign permissions utilizing least privileged principles.</w:t>
      </w:r>
    </w:p>
    <w:p w14:paraId="103BA892" w14:textId="77777777" w:rsidR="00EB1714" w:rsidRDefault="00EB1714" w:rsidP="00EB1714">
      <w:pPr>
        <w:pStyle w:val="listalpha"/>
        <w:numPr>
          <w:ilvl w:val="0"/>
          <w:numId w:val="0"/>
        </w:numPr>
        <w:ind w:left="720"/>
        <w:rPr>
          <w:rFonts w:ascii="Arial" w:eastAsia="Arial" w:hAnsi="Arial"/>
          <w:sz w:val="20"/>
          <w:szCs w:val="20"/>
        </w:rPr>
      </w:pPr>
    </w:p>
    <w:p w14:paraId="3C7CBA01" w14:textId="097CB515" w:rsidR="00A1079C" w:rsidRPr="00EB1714" w:rsidRDefault="00A1079C" w:rsidP="00EB1714">
      <w:pPr>
        <w:pStyle w:val="listalpha"/>
        <w:numPr>
          <w:ilvl w:val="0"/>
          <w:numId w:val="18"/>
        </w:numPr>
        <w:rPr>
          <w:rFonts w:ascii="Arial" w:eastAsia="Arial" w:hAnsi="Arial"/>
          <w:sz w:val="20"/>
          <w:szCs w:val="20"/>
        </w:rPr>
      </w:pPr>
      <w:r w:rsidRPr="00EB1714">
        <w:rPr>
          <w:rFonts w:ascii="Arial" w:eastAsia="Arial" w:hAnsi="Arial"/>
          <w:sz w:val="20"/>
          <w:szCs w:val="20"/>
        </w:rPr>
        <w:t xml:space="preserve">The </w:t>
      </w:r>
      <w:r w:rsidR="00792163" w:rsidRPr="00EB1714">
        <w:rPr>
          <w:rFonts w:ascii="Arial" w:eastAsia="Arial" w:hAnsi="Arial"/>
          <w:color w:val="5B9BD5" w:themeColor="accent1"/>
          <w:sz w:val="20"/>
          <w:szCs w:val="20"/>
        </w:rPr>
        <w:t xml:space="preserve">&lt;Role&gt; </w:t>
      </w:r>
      <w:r w:rsidRPr="00EB1714">
        <w:rPr>
          <w:rFonts w:ascii="Arial" w:eastAsia="Arial" w:hAnsi="Arial"/>
          <w:sz w:val="20"/>
          <w:szCs w:val="20"/>
        </w:rPr>
        <w:t xml:space="preserve">is responsible for ensuring that all </w:t>
      </w:r>
      <w:r w:rsidR="0008743F" w:rsidRPr="00EB1714">
        <w:rPr>
          <w:rFonts w:ascii="Arial" w:eastAsia="Arial" w:hAnsi="Arial"/>
          <w:color w:val="5B9BD5" w:themeColor="accent1"/>
          <w:sz w:val="20"/>
          <w:szCs w:val="20"/>
        </w:rPr>
        <w:t>&lt;Role&gt;</w:t>
      </w:r>
      <w:r w:rsidRPr="00EB1714">
        <w:rPr>
          <w:rFonts w:ascii="Arial" w:eastAsia="Arial" w:hAnsi="Arial"/>
          <w:sz w:val="20"/>
          <w:szCs w:val="20"/>
        </w:rPr>
        <w:t xml:space="preserve">s supporting the organization have met the requirements for accessing the IS and are aware of their roles and responsibilities. After the </w:t>
      </w:r>
      <w:r w:rsidR="00792163" w:rsidRPr="00EB1714">
        <w:rPr>
          <w:rFonts w:ascii="Arial" w:eastAsia="Arial" w:hAnsi="Arial"/>
          <w:color w:val="5B9BD5" w:themeColor="accent1"/>
          <w:sz w:val="20"/>
          <w:szCs w:val="20"/>
        </w:rPr>
        <w:t>&lt;Role&gt;</w:t>
      </w:r>
      <w:r w:rsidRPr="00EB1714">
        <w:rPr>
          <w:rFonts w:ascii="Arial" w:eastAsia="Arial" w:hAnsi="Arial"/>
          <w:color w:val="5B9BD5" w:themeColor="accent1"/>
          <w:sz w:val="20"/>
          <w:szCs w:val="20"/>
        </w:rPr>
        <w:t xml:space="preserve"> </w:t>
      </w:r>
      <w:r w:rsidRPr="00EB1714">
        <w:rPr>
          <w:rFonts w:ascii="Arial" w:eastAsia="Arial" w:hAnsi="Arial"/>
          <w:sz w:val="20"/>
          <w:szCs w:val="20"/>
        </w:rPr>
        <w:t>clears a</w:t>
      </w:r>
      <w:r w:rsidR="0008743F" w:rsidRPr="00EB1714">
        <w:rPr>
          <w:rFonts w:ascii="Arial" w:eastAsia="Arial" w:hAnsi="Arial"/>
          <w:sz w:val="20"/>
          <w:szCs w:val="20"/>
        </w:rPr>
        <w:t xml:space="preserve"> </w:t>
      </w:r>
      <w:r w:rsidR="0008743F" w:rsidRPr="00EB1714">
        <w:rPr>
          <w:rFonts w:ascii="Arial" w:eastAsia="Arial" w:hAnsi="Arial"/>
          <w:color w:val="5B9BD5" w:themeColor="accent1"/>
          <w:sz w:val="20"/>
          <w:szCs w:val="20"/>
        </w:rPr>
        <w:t>&lt;Role&gt;</w:t>
      </w:r>
      <w:r w:rsidRPr="00EB1714">
        <w:rPr>
          <w:rFonts w:ascii="Arial" w:eastAsia="Arial" w:hAnsi="Arial"/>
          <w:sz w:val="20"/>
          <w:szCs w:val="20"/>
        </w:rPr>
        <w:t>for access, the</w:t>
      </w:r>
      <w:r w:rsidR="0008743F" w:rsidRPr="00EB1714">
        <w:rPr>
          <w:rFonts w:ascii="Arial" w:eastAsia="Arial" w:hAnsi="Arial"/>
          <w:sz w:val="20"/>
          <w:szCs w:val="20"/>
        </w:rPr>
        <w:t xml:space="preserve"> </w:t>
      </w:r>
      <w:r w:rsidR="0008743F" w:rsidRPr="00EB1714">
        <w:rPr>
          <w:rFonts w:ascii="Arial" w:eastAsia="Arial" w:hAnsi="Arial"/>
          <w:color w:val="5B9BD5" w:themeColor="accent1"/>
          <w:sz w:val="20"/>
          <w:szCs w:val="20"/>
        </w:rPr>
        <w:t>&lt;Role&gt;</w:t>
      </w:r>
      <w:r w:rsidRPr="00EB1714">
        <w:rPr>
          <w:rFonts w:ascii="Arial" w:eastAsia="Arial" w:hAnsi="Arial"/>
          <w:sz w:val="20"/>
          <w:szCs w:val="20"/>
        </w:rPr>
        <w:t xml:space="preserve">is issued an appointment letter that details their roles and responsibilities regarding administration of the IS. The </w:t>
      </w:r>
      <w:r w:rsidR="00792163" w:rsidRPr="00EB1714">
        <w:rPr>
          <w:rFonts w:ascii="Arial" w:eastAsia="Arial" w:hAnsi="Arial"/>
          <w:color w:val="5B9BD5" w:themeColor="accent1"/>
          <w:sz w:val="20"/>
          <w:szCs w:val="20"/>
        </w:rPr>
        <w:t>&lt;Role&gt;</w:t>
      </w:r>
      <w:r w:rsidRPr="00EB1714">
        <w:rPr>
          <w:rFonts w:ascii="Arial" w:eastAsia="Arial" w:hAnsi="Arial"/>
          <w:sz w:val="20"/>
          <w:szCs w:val="20"/>
        </w:rPr>
        <w:t xml:space="preserve"> signed approval also serves as an approval to begin the account creation process. All accounts within the organization are unique and new (</w:t>
      </w:r>
      <w:proofErr w:type="gramStart"/>
      <w:r w:rsidRPr="00EB1714">
        <w:rPr>
          <w:rFonts w:ascii="Arial" w:eastAsia="Arial" w:hAnsi="Arial"/>
          <w:sz w:val="20"/>
          <w:szCs w:val="20"/>
        </w:rPr>
        <w:t>i.e.</w:t>
      </w:r>
      <w:proofErr w:type="gramEnd"/>
      <w:r w:rsidRPr="00EB1714">
        <w:rPr>
          <w:rFonts w:ascii="Arial" w:eastAsia="Arial" w:hAnsi="Arial"/>
          <w:sz w:val="20"/>
          <w:szCs w:val="20"/>
        </w:rPr>
        <w:t xml:space="preserve"> no reuse of prior accounts). Accounts are created and assigned IAW the role the </w:t>
      </w:r>
      <w:r w:rsidR="0008743F" w:rsidRPr="00EB1714">
        <w:rPr>
          <w:rFonts w:ascii="Arial" w:eastAsia="Arial" w:hAnsi="Arial"/>
          <w:color w:val="5B9BD5" w:themeColor="accent1"/>
          <w:sz w:val="20"/>
          <w:szCs w:val="20"/>
        </w:rPr>
        <w:t>&lt;Role&gt;</w:t>
      </w:r>
      <w:r w:rsidRPr="00EB1714">
        <w:rPr>
          <w:rFonts w:ascii="Arial" w:eastAsia="Arial" w:hAnsi="Arial"/>
          <w:sz w:val="20"/>
          <w:szCs w:val="20"/>
        </w:rPr>
        <w:t xml:space="preserve"> has been appointed. These roles establish the permissions granted to the account when assigned membership to the role. Once the </w:t>
      </w:r>
      <w:r w:rsidR="00792163" w:rsidRPr="00EB1714">
        <w:rPr>
          <w:rFonts w:ascii="Arial" w:eastAsia="Arial" w:hAnsi="Arial"/>
          <w:color w:val="5B9BD5" w:themeColor="accent1"/>
          <w:sz w:val="20"/>
          <w:szCs w:val="20"/>
        </w:rPr>
        <w:t xml:space="preserve">&lt;Role&gt; </w:t>
      </w:r>
      <w:r w:rsidRPr="00EB1714">
        <w:rPr>
          <w:rFonts w:ascii="Arial" w:eastAsia="Arial" w:hAnsi="Arial"/>
          <w:sz w:val="20"/>
          <w:szCs w:val="20"/>
        </w:rPr>
        <w:t xml:space="preserve">has approved access and the appointment letter has been signed by the on-boarded personnel and </w:t>
      </w:r>
      <w:r w:rsidR="00792163" w:rsidRPr="00EB1714">
        <w:rPr>
          <w:rFonts w:ascii="Arial" w:eastAsia="Arial" w:hAnsi="Arial"/>
          <w:color w:val="5B9BD5" w:themeColor="accent1"/>
          <w:sz w:val="20"/>
          <w:szCs w:val="20"/>
        </w:rPr>
        <w:t>&lt;Role&gt;</w:t>
      </w:r>
      <w:r w:rsidRPr="00EB1714">
        <w:rPr>
          <w:rFonts w:ascii="Arial" w:eastAsia="Arial" w:hAnsi="Arial"/>
          <w:sz w:val="20"/>
          <w:szCs w:val="20"/>
        </w:rPr>
        <w:t xml:space="preserve">, designated </w:t>
      </w:r>
      <w:r w:rsidR="0008743F" w:rsidRPr="00EB1714">
        <w:rPr>
          <w:rFonts w:ascii="Arial" w:eastAsia="Arial" w:hAnsi="Arial"/>
          <w:color w:val="5B9BD5" w:themeColor="accent1"/>
          <w:sz w:val="20"/>
          <w:szCs w:val="20"/>
        </w:rPr>
        <w:t>&lt;Role&gt;</w:t>
      </w:r>
      <w:r w:rsidRPr="00EB1714">
        <w:rPr>
          <w:rFonts w:ascii="Arial" w:eastAsia="Arial" w:hAnsi="Arial"/>
          <w:sz w:val="20"/>
          <w:szCs w:val="20"/>
        </w:rPr>
        <w:t xml:space="preserve">s will create the accounts and/or distribute applicable authenticators. All </w:t>
      </w:r>
      <w:r w:rsidR="0008743F" w:rsidRPr="00EB1714">
        <w:rPr>
          <w:rFonts w:ascii="Arial" w:eastAsia="Arial" w:hAnsi="Arial"/>
          <w:color w:val="5B9BD5" w:themeColor="accent1"/>
          <w:sz w:val="20"/>
          <w:szCs w:val="20"/>
        </w:rPr>
        <w:t>&lt;Role&gt;</w:t>
      </w:r>
      <w:r w:rsidRPr="00EB1714">
        <w:rPr>
          <w:rFonts w:ascii="Arial" w:eastAsia="Arial" w:hAnsi="Arial"/>
          <w:sz w:val="20"/>
          <w:szCs w:val="20"/>
        </w:rPr>
        <w:t xml:space="preserve">s are authorized by the </w:t>
      </w:r>
      <w:r w:rsidR="00792163" w:rsidRPr="00EB1714">
        <w:rPr>
          <w:rFonts w:ascii="Arial" w:eastAsia="Arial" w:hAnsi="Arial"/>
          <w:color w:val="5B9BD5" w:themeColor="accent1"/>
          <w:sz w:val="20"/>
          <w:szCs w:val="20"/>
        </w:rPr>
        <w:t>&lt;Role&gt;</w:t>
      </w:r>
      <w:r w:rsidRPr="00EB1714">
        <w:rPr>
          <w:rFonts w:ascii="Arial" w:eastAsia="Arial" w:hAnsi="Arial"/>
          <w:color w:val="5B9BD5" w:themeColor="accent1"/>
          <w:sz w:val="20"/>
          <w:szCs w:val="20"/>
        </w:rPr>
        <w:t xml:space="preserve"> </w:t>
      </w:r>
      <w:r w:rsidRPr="00EB1714">
        <w:rPr>
          <w:rFonts w:ascii="Arial" w:eastAsia="Arial" w:hAnsi="Arial"/>
          <w:sz w:val="20"/>
          <w:szCs w:val="20"/>
        </w:rPr>
        <w:t>by appointment letter to perform account management functions within their respective areas.</w:t>
      </w:r>
    </w:p>
    <w:bookmarkEnd w:id="0"/>
    <w:p w14:paraId="6058A47E" w14:textId="647EA6E5" w:rsidR="00715897" w:rsidRDefault="00715897" w:rsidP="00715897">
      <w:pPr>
        <w:spacing w:after="60"/>
        <w:rPr>
          <w:rFonts w:eastAsia="Arial" w:cs="Arial"/>
        </w:rPr>
      </w:pPr>
    </w:p>
    <w:p w14:paraId="69D5937A" w14:textId="4187ABED" w:rsidR="00DE7555" w:rsidRDefault="00DE7555" w:rsidP="00715897">
      <w:pPr>
        <w:spacing w:after="60"/>
        <w:rPr>
          <w:rFonts w:eastAsia="Arial" w:cs="Arial"/>
        </w:rPr>
      </w:pPr>
    </w:p>
    <w:p w14:paraId="0CDB7F90" w14:textId="77777777" w:rsidR="00DE7555" w:rsidRPr="00530B61" w:rsidRDefault="00DE7555" w:rsidP="00715897">
      <w:pPr>
        <w:spacing w:after="60"/>
        <w:rPr>
          <w:rFonts w:eastAsia="Arial" w:cs="Arial"/>
        </w:rPr>
      </w:pPr>
    </w:p>
    <w:p w14:paraId="43AB511C" w14:textId="0B0C0196" w:rsidR="00715897" w:rsidRDefault="00715897" w:rsidP="00715897">
      <w:pPr>
        <w:spacing w:after="60"/>
        <w:rPr>
          <w:rFonts w:eastAsia="Arial" w:cs="Arial"/>
          <w:b/>
          <w:bCs/>
        </w:rPr>
      </w:pPr>
      <w:proofErr w:type="gramStart"/>
      <w:r w:rsidRPr="00530B61">
        <w:rPr>
          <w:rFonts w:eastAsia="Arial" w:cs="Arial"/>
          <w:b/>
          <w:bCs/>
        </w:rPr>
        <w:t>A</w:t>
      </w:r>
      <w:r>
        <w:rPr>
          <w:rFonts w:eastAsia="Arial" w:cs="Arial"/>
          <w:b/>
          <w:bCs/>
        </w:rPr>
        <w:t>C</w:t>
      </w:r>
      <w:r w:rsidRPr="00530B61">
        <w:rPr>
          <w:rFonts w:eastAsia="Arial" w:cs="Arial"/>
          <w:b/>
          <w:bCs/>
        </w:rPr>
        <w:t>.L</w:t>
      </w:r>
      <w:proofErr w:type="gramEnd"/>
      <w:r w:rsidRPr="00530B61">
        <w:rPr>
          <w:rFonts w:eastAsia="Arial" w:cs="Arial"/>
          <w:b/>
          <w:bCs/>
        </w:rPr>
        <w:t xml:space="preserve">1-3.1.20 </w:t>
      </w:r>
      <w:r w:rsidRPr="00CB01B0">
        <w:rPr>
          <w:rFonts w:eastAsia="Arial" w:cs="Arial"/>
          <w:b/>
          <w:bCs/>
        </w:rPr>
        <w:t>– Verification, Control, And Limitations Of Connections To And Use Of External Information Systems</w:t>
      </w:r>
      <w:r w:rsidR="001F3C95">
        <w:rPr>
          <w:rFonts w:eastAsia="Arial" w:cs="Arial"/>
          <w:b/>
          <w:bCs/>
        </w:rPr>
        <w:t>:</w:t>
      </w:r>
      <w:r w:rsidRPr="00CB01B0">
        <w:rPr>
          <w:rFonts w:eastAsia="Arial" w:cs="Arial"/>
          <w:b/>
          <w:bCs/>
        </w:rPr>
        <w:t xml:space="preserve"> </w:t>
      </w:r>
    </w:p>
    <w:p w14:paraId="1E53891F" w14:textId="77777777" w:rsidR="00715897" w:rsidRPr="00530B61" w:rsidRDefault="00715897" w:rsidP="00715897">
      <w:pPr>
        <w:spacing w:after="60"/>
        <w:rPr>
          <w:rFonts w:eastAsia="Arial" w:cs="Arial"/>
        </w:rPr>
      </w:pPr>
    </w:p>
    <w:p w14:paraId="08BCBF1D" w14:textId="77777777" w:rsidR="00946229" w:rsidRPr="00EB5CDE" w:rsidRDefault="00946229">
      <w:pPr>
        <w:pStyle w:val="listalpha"/>
        <w:numPr>
          <w:ilvl w:val="0"/>
          <w:numId w:val="17"/>
        </w:numPr>
        <w:rPr>
          <w:rFonts w:ascii="Arial" w:eastAsia="Arial" w:hAnsi="Arial"/>
          <w:sz w:val="20"/>
          <w:szCs w:val="20"/>
        </w:rPr>
      </w:pPr>
      <w:bookmarkStart w:id="1" w:name="_Hlk124841888"/>
      <w:r w:rsidRPr="00EB5CDE">
        <w:rPr>
          <w:rFonts w:ascii="Arial" w:eastAsia="Arial" w:hAnsi="Arial"/>
          <w:sz w:val="20"/>
          <w:szCs w:val="20"/>
        </w:rPr>
        <w:t xml:space="preserve">Connections to external systems are identified to </w:t>
      </w:r>
      <w:proofErr w:type="gramStart"/>
      <w:r w:rsidRPr="00EB5CDE">
        <w:rPr>
          <w:rFonts w:ascii="Arial" w:eastAsia="Arial" w:hAnsi="Arial"/>
          <w:sz w:val="20"/>
          <w:szCs w:val="20"/>
        </w:rPr>
        <w:t>include;</w:t>
      </w:r>
      <w:proofErr w:type="gramEnd"/>
      <w:r w:rsidRPr="00EB5CDE">
        <w:rPr>
          <w:rFonts w:ascii="Arial" w:eastAsia="Arial" w:hAnsi="Arial"/>
          <w:sz w:val="20"/>
          <w:szCs w:val="20"/>
        </w:rPr>
        <w:t xml:space="preserve"> for example, personally owned systems or devices, commercial or public systems, contractor systems, systems owned by other organizations and cloud services. </w:t>
      </w:r>
    </w:p>
    <w:bookmarkEnd w:id="1"/>
    <w:p w14:paraId="4BFC7D8C" w14:textId="77777777" w:rsidR="00946229" w:rsidRPr="00EB5CDE" w:rsidRDefault="00946229" w:rsidP="00946229">
      <w:pPr>
        <w:pStyle w:val="listalpha"/>
        <w:numPr>
          <w:ilvl w:val="0"/>
          <w:numId w:val="0"/>
        </w:numPr>
        <w:ind w:left="720"/>
        <w:rPr>
          <w:rFonts w:ascii="Arial" w:eastAsia="Arial" w:hAnsi="Arial"/>
          <w:sz w:val="20"/>
          <w:szCs w:val="20"/>
        </w:rPr>
      </w:pPr>
    </w:p>
    <w:p w14:paraId="30693EAC" w14:textId="783A9143" w:rsidR="00946229" w:rsidRPr="00EB5CDE" w:rsidRDefault="00946229">
      <w:pPr>
        <w:pStyle w:val="listalpha"/>
        <w:numPr>
          <w:ilvl w:val="0"/>
          <w:numId w:val="17"/>
        </w:numPr>
        <w:rPr>
          <w:rFonts w:ascii="Arial" w:eastAsia="Arial" w:hAnsi="Arial"/>
          <w:sz w:val="20"/>
          <w:szCs w:val="20"/>
        </w:rPr>
      </w:pPr>
      <w:r w:rsidRPr="00EB5CDE">
        <w:rPr>
          <w:rFonts w:ascii="Arial" w:eastAsia="Arial" w:hAnsi="Arial"/>
          <w:sz w:val="20"/>
          <w:szCs w:val="20"/>
        </w:rPr>
        <w:t xml:space="preserve">Connecting to external systems for the processing, storage and transmission of CUI data is only permitted as part of the business function, specifically authorized by the </w:t>
      </w:r>
      <w:r w:rsidR="009A4E7E" w:rsidRPr="009A4E7E">
        <w:rPr>
          <w:rFonts w:ascii="Arial" w:eastAsia="Arial" w:hAnsi="Arial"/>
          <w:color w:val="5B9BD5" w:themeColor="accent1"/>
          <w:sz w:val="20"/>
          <w:szCs w:val="20"/>
        </w:rPr>
        <w:t>&lt;role&gt;</w:t>
      </w:r>
      <w:r w:rsidRPr="009A4E7E">
        <w:rPr>
          <w:rFonts w:ascii="Arial" w:eastAsia="Arial" w:hAnsi="Arial"/>
          <w:color w:val="5B9BD5" w:themeColor="accent1"/>
          <w:sz w:val="20"/>
          <w:szCs w:val="20"/>
        </w:rPr>
        <w:t xml:space="preserve">, </w:t>
      </w:r>
      <w:r w:rsidRPr="00EB5CDE">
        <w:rPr>
          <w:rFonts w:ascii="Arial" w:eastAsia="Arial" w:hAnsi="Arial"/>
          <w:sz w:val="20"/>
          <w:szCs w:val="20"/>
        </w:rPr>
        <w:t xml:space="preserve">based on project requirements, and in accordance with client/owner requirements. Prior to individuals connecting to and use of an external information system, the organization will: Verify the implementation of required security controls on the external system and obtain approved system connection or processing agreements with the organizational entity hosting the external system. </w:t>
      </w:r>
    </w:p>
    <w:p w14:paraId="50962C04" w14:textId="77777777" w:rsidR="00946229" w:rsidRPr="00EB5CDE" w:rsidRDefault="00946229" w:rsidP="00946229">
      <w:pPr>
        <w:pStyle w:val="listalpha"/>
        <w:numPr>
          <w:ilvl w:val="0"/>
          <w:numId w:val="0"/>
        </w:numPr>
        <w:ind w:left="720"/>
        <w:rPr>
          <w:rFonts w:ascii="Arial" w:eastAsia="Arial" w:hAnsi="Arial"/>
          <w:sz w:val="20"/>
          <w:szCs w:val="20"/>
        </w:rPr>
      </w:pPr>
    </w:p>
    <w:p w14:paraId="2C2385FF" w14:textId="330993F8" w:rsidR="00946229" w:rsidRPr="00EB5CDE" w:rsidRDefault="005339D4">
      <w:pPr>
        <w:pStyle w:val="listalpha"/>
        <w:numPr>
          <w:ilvl w:val="0"/>
          <w:numId w:val="18"/>
        </w:numPr>
        <w:rPr>
          <w:rFonts w:ascii="Arial" w:eastAsia="Arial" w:hAnsi="Arial"/>
          <w:sz w:val="20"/>
          <w:szCs w:val="20"/>
        </w:rPr>
      </w:pPr>
      <w:r>
        <w:rPr>
          <w:rFonts w:ascii="Arial" w:eastAsia="Arial" w:hAnsi="Arial"/>
          <w:sz w:val="20"/>
          <w:szCs w:val="20"/>
        </w:rPr>
        <w:t>Madison SpringField</w:t>
      </w:r>
      <w:r w:rsidR="00946229" w:rsidRPr="0008743F">
        <w:rPr>
          <w:rFonts w:ascii="Arial" w:eastAsia="Arial" w:hAnsi="Arial"/>
          <w:color w:val="FF0000"/>
          <w:sz w:val="20"/>
          <w:szCs w:val="20"/>
        </w:rPr>
        <w:t xml:space="preserve"> currently is using (</w:t>
      </w:r>
      <w:r w:rsidR="0008743F" w:rsidRPr="0008743F">
        <w:rPr>
          <w:rFonts w:ascii="Arial" w:eastAsia="Arial" w:hAnsi="Arial"/>
          <w:color w:val="FF0000"/>
          <w:sz w:val="20"/>
          <w:szCs w:val="20"/>
        </w:rPr>
        <w:t xml:space="preserve">virtual </w:t>
      </w:r>
      <w:r w:rsidR="00946229" w:rsidRPr="0008743F">
        <w:rPr>
          <w:rFonts w:ascii="Arial" w:eastAsia="Arial" w:hAnsi="Arial"/>
          <w:color w:val="FF0000"/>
          <w:sz w:val="20"/>
          <w:szCs w:val="20"/>
        </w:rPr>
        <w:t>environments) to access their secure GCC-H enclave and thus no external connections other than one physical device for printing if needed. Th</w:t>
      </w:r>
      <w:r w:rsidR="0008743F" w:rsidRPr="0008743F">
        <w:rPr>
          <w:rFonts w:ascii="Arial" w:eastAsia="Arial" w:hAnsi="Arial"/>
          <w:color w:val="FF0000"/>
          <w:sz w:val="20"/>
          <w:szCs w:val="20"/>
        </w:rPr>
        <w:t>e</w:t>
      </w:r>
      <w:r w:rsidR="00946229" w:rsidRPr="0008743F">
        <w:rPr>
          <w:rFonts w:ascii="Arial" w:eastAsia="Arial" w:hAnsi="Arial"/>
          <w:color w:val="FF0000"/>
          <w:sz w:val="20"/>
          <w:szCs w:val="20"/>
        </w:rPr>
        <w:t xml:space="preserve"> physical device </w:t>
      </w:r>
      <w:r w:rsidR="0008743F" w:rsidRPr="0008743F">
        <w:rPr>
          <w:rFonts w:ascii="Arial" w:eastAsia="Arial" w:hAnsi="Arial"/>
          <w:color w:val="FF0000"/>
          <w:sz w:val="20"/>
          <w:szCs w:val="20"/>
        </w:rPr>
        <w:t>is</w:t>
      </w:r>
      <w:r w:rsidR="00946229" w:rsidRPr="0008743F">
        <w:rPr>
          <w:rFonts w:ascii="Arial" w:eastAsia="Arial" w:hAnsi="Arial"/>
          <w:color w:val="FF0000"/>
          <w:sz w:val="20"/>
          <w:szCs w:val="20"/>
        </w:rPr>
        <w:t xml:space="preserve"> maintained and verified by the </w:t>
      </w:r>
      <w:r w:rsidR="0008743F" w:rsidRPr="0008743F">
        <w:rPr>
          <w:rFonts w:ascii="Arial" w:eastAsia="Arial" w:hAnsi="Arial"/>
          <w:color w:val="5B9BD5" w:themeColor="accent1"/>
          <w:sz w:val="20"/>
          <w:szCs w:val="20"/>
        </w:rPr>
        <w:t>&lt;Role&gt;</w:t>
      </w:r>
      <w:r w:rsidR="00946229" w:rsidRPr="0008743F">
        <w:rPr>
          <w:rFonts w:ascii="Arial" w:eastAsia="Arial" w:hAnsi="Arial"/>
          <w:color w:val="5B9BD5" w:themeColor="accent1"/>
          <w:sz w:val="20"/>
          <w:szCs w:val="20"/>
        </w:rPr>
        <w:t xml:space="preserve"> </w:t>
      </w:r>
      <w:r w:rsidR="00946229" w:rsidRPr="0008743F">
        <w:rPr>
          <w:rFonts w:ascii="Arial" w:eastAsia="Arial" w:hAnsi="Arial"/>
          <w:color w:val="FF0000"/>
          <w:sz w:val="20"/>
          <w:szCs w:val="20"/>
        </w:rPr>
        <w:t>to have the same suite of tools as all devices connected to the company secure GCC-H as mentioned in Configuration Management.</w:t>
      </w:r>
      <w:r w:rsidR="00946229" w:rsidRPr="0008743F">
        <w:rPr>
          <w:rFonts w:ascii="Arial" w:hAnsi="Arial"/>
          <w:color w:val="FF0000"/>
          <w:sz w:val="20"/>
          <w:szCs w:val="20"/>
        </w:rPr>
        <w:t xml:space="preserve"> </w:t>
      </w:r>
    </w:p>
    <w:p w14:paraId="69D85ABB" w14:textId="77777777" w:rsidR="00946229" w:rsidRPr="00EB5CDE" w:rsidRDefault="00946229" w:rsidP="00946229">
      <w:pPr>
        <w:pStyle w:val="ListParagraph"/>
        <w:rPr>
          <w:rFonts w:eastAsia="Arial" w:cs="Arial"/>
          <w:szCs w:val="20"/>
        </w:rPr>
      </w:pPr>
    </w:p>
    <w:p w14:paraId="2C1DA2A2" w14:textId="77777777" w:rsidR="00946229" w:rsidRPr="00EB5CDE" w:rsidRDefault="00946229">
      <w:pPr>
        <w:pStyle w:val="listalpha"/>
        <w:numPr>
          <w:ilvl w:val="0"/>
          <w:numId w:val="18"/>
        </w:numPr>
        <w:rPr>
          <w:rFonts w:ascii="Arial" w:eastAsia="Arial" w:hAnsi="Arial"/>
          <w:sz w:val="20"/>
          <w:szCs w:val="20"/>
        </w:rPr>
      </w:pPr>
      <w:r w:rsidRPr="00EB5CDE">
        <w:rPr>
          <w:rFonts w:ascii="Arial" w:eastAsia="Arial" w:hAnsi="Arial"/>
          <w:sz w:val="20"/>
          <w:szCs w:val="20"/>
        </w:rPr>
        <w:lastRenderedPageBreak/>
        <w:t>Prior to individuals connecting to and use of an external information system, the organization will: Verify the implementation of required security controls on the external system and obtain approved system connection or processing agreements with the organizational entity hosting the external system.</w:t>
      </w:r>
      <w:r w:rsidRPr="00EB5CDE">
        <w:rPr>
          <w:rFonts w:ascii="Arial" w:hAnsi="Arial"/>
          <w:sz w:val="20"/>
          <w:szCs w:val="20"/>
        </w:rPr>
        <w:t xml:space="preserve"> </w:t>
      </w:r>
    </w:p>
    <w:p w14:paraId="07F4ED82" w14:textId="77777777" w:rsidR="00946229" w:rsidRPr="00EB5CDE" w:rsidRDefault="00946229" w:rsidP="00946229">
      <w:pPr>
        <w:pStyle w:val="ListParagraph"/>
        <w:rPr>
          <w:rFonts w:eastAsia="Arial" w:cs="Arial"/>
          <w:szCs w:val="20"/>
        </w:rPr>
      </w:pPr>
    </w:p>
    <w:p w14:paraId="5A4840BC" w14:textId="74476A41" w:rsidR="00946229" w:rsidRPr="00EB5CDE" w:rsidRDefault="005339D4">
      <w:pPr>
        <w:pStyle w:val="listalpha"/>
        <w:numPr>
          <w:ilvl w:val="0"/>
          <w:numId w:val="18"/>
        </w:numPr>
        <w:rPr>
          <w:rFonts w:ascii="Arial" w:eastAsia="Arial" w:hAnsi="Arial"/>
          <w:sz w:val="20"/>
          <w:szCs w:val="20"/>
        </w:rPr>
      </w:pPr>
      <w:r>
        <w:rPr>
          <w:rFonts w:ascii="Arial" w:eastAsia="Arial" w:hAnsi="Arial"/>
          <w:sz w:val="20"/>
          <w:szCs w:val="20"/>
        </w:rPr>
        <w:t>Madison SpringField</w:t>
      </w:r>
      <w:r w:rsidR="00946229" w:rsidRPr="00EB5CDE">
        <w:rPr>
          <w:rFonts w:ascii="Arial" w:eastAsia="Arial" w:hAnsi="Arial"/>
          <w:sz w:val="20"/>
          <w:szCs w:val="20"/>
        </w:rPr>
        <w:t xml:space="preserve"> currently controls or limits access to the physical external device by Role Based Access Control through</w:t>
      </w:r>
      <w:r w:rsidR="00863E2D">
        <w:rPr>
          <w:rFonts w:ascii="Arial" w:eastAsia="Arial" w:hAnsi="Arial"/>
          <w:sz w:val="20"/>
          <w:szCs w:val="20"/>
        </w:rPr>
        <w:t xml:space="preserve"> </w:t>
      </w:r>
      <w:r w:rsidR="00863E2D" w:rsidRPr="00863E2D">
        <w:rPr>
          <w:rFonts w:ascii="Arial" w:eastAsia="Arial" w:hAnsi="Arial"/>
          <w:color w:val="FF0000"/>
          <w:sz w:val="20"/>
          <w:szCs w:val="20"/>
        </w:rPr>
        <w:t xml:space="preserve">Azure Active Directory </w:t>
      </w:r>
      <w:r w:rsidR="00946229" w:rsidRPr="00EB5CDE">
        <w:rPr>
          <w:rFonts w:ascii="Arial" w:eastAsia="Arial" w:hAnsi="Arial"/>
          <w:sz w:val="20"/>
          <w:szCs w:val="20"/>
        </w:rPr>
        <w:t xml:space="preserve">and a physical access control list maintained by the </w:t>
      </w:r>
      <w:r w:rsidR="0008743F" w:rsidRPr="0008743F">
        <w:rPr>
          <w:rFonts w:ascii="Arial" w:eastAsia="Arial" w:hAnsi="Arial"/>
          <w:color w:val="5B9BD5" w:themeColor="accent1"/>
          <w:sz w:val="20"/>
          <w:szCs w:val="20"/>
        </w:rPr>
        <w:t>&lt;Role&gt;</w:t>
      </w:r>
      <w:r w:rsidR="00946229" w:rsidRPr="00EB5CDE">
        <w:rPr>
          <w:rFonts w:ascii="Arial" w:eastAsia="Arial" w:hAnsi="Arial"/>
          <w:sz w:val="20"/>
          <w:szCs w:val="20"/>
        </w:rPr>
        <w:t xml:space="preserve">. Only authorized users </w:t>
      </w:r>
      <w:proofErr w:type="gramStart"/>
      <w:r w:rsidR="00946229" w:rsidRPr="00EB5CDE">
        <w:rPr>
          <w:rFonts w:ascii="Arial" w:eastAsia="Arial" w:hAnsi="Arial"/>
          <w:sz w:val="20"/>
          <w:szCs w:val="20"/>
        </w:rPr>
        <w:t>are able to</w:t>
      </w:r>
      <w:proofErr w:type="gramEnd"/>
      <w:r w:rsidR="00946229" w:rsidRPr="00EB5CDE">
        <w:rPr>
          <w:rFonts w:ascii="Arial" w:eastAsia="Arial" w:hAnsi="Arial"/>
          <w:sz w:val="20"/>
          <w:szCs w:val="20"/>
        </w:rPr>
        <w:t xml:space="preserve"> access the physical external device.</w:t>
      </w:r>
    </w:p>
    <w:p w14:paraId="20E84218" w14:textId="77777777" w:rsidR="00946229" w:rsidRPr="00EB5CDE" w:rsidRDefault="00946229" w:rsidP="00946229">
      <w:pPr>
        <w:pStyle w:val="ListParagraph"/>
        <w:rPr>
          <w:rFonts w:eastAsia="Arial" w:cs="Arial"/>
          <w:szCs w:val="20"/>
        </w:rPr>
      </w:pPr>
    </w:p>
    <w:p w14:paraId="093C4560" w14:textId="6F8BF15D" w:rsidR="00946229" w:rsidRPr="00EB5CDE" w:rsidRDefault="00946229">
      <w:pPr>
        <w:pStyle w:val="listalpha"/>
        <w:numPr>
          <w:ilvl w:val="0"/>
          <w:numId w:val="18"/>
        </w:numPr>
        <w:rPr>
          <w:rFonts w:ascii="Arial" w:eastAsia="Arial" w:hAnsi="Arial"/>
          <w:sz w:val="20"/>
          <w:szCs w:val="20"/>
        </w:rPr>
      </w:pPr>
      <w:r w:rsidRPr="00EB5CDE">
        <w:rPr>
          <w:rFonts w:ascii="Arial" w:eastAsia="Arial" w:hAnsi="Arial"/>
          <w:sz w:val="20"/>
          <w:szCs w:val="20"/>
        </w:rPr>
        <w:t xml:space="preserve">Connecting to external systems for the processing, storage and transmission of CUI/FCI data is only permitted as part of the business function, specifically authorized by the </w:t>
      </w:r>
      <w:r w:rsidR="009A4E7E" w:rsidRPr="009A4E7E">
        <w:rPr>
          <w:rFonts w:ascii="Arial" w:eastAsia="Arial" w:hAnsi="Arial"/>
          <w:color w:val="5B9BD5" w:themeColor="accent1"/>
          <w:sz w:val="20"/>
          <w:szCs w:val="20"/>
        </w:rPr>
        <w:t>&lt;role&gt;</w:t>
      </w:r>
      <w:r w:rsidRPr="009A4E7E">
        <w:rPr>
          <w:rFonts w:ascii="Arial" w:eastAsia="Arial" w:hAnsi="Arial"/>
          <w:color w:val="5B9BD5" w:themeColor="accent1"/>
          <w:sz w:val="20"/>
          <w:szCs w:val="20"/>
        </w:rPr>
        <w:t xml:space="preserve">, </w:t>
      </w:r>
      <w:r w:rsidRPr="00EB5CDE">
        <w:rPr>
          <w:rFonts w:ascii="Arial" w:eastAsia="Arial" w:hAnsi="Arial"/>
          <w:sz w:val="20"/>
          <w:szCs w:val="20"/>
        </w:rPr>
        <w:t xml:space="preserve">based on project requirements, and in accordance with client/owner requirements.  </w:t>
      </w:r>
    </w:p>
    <w:p w14:paraId="7887A7E6" w14:textId="6C554E04" w:rsidR="00715897" w:rsidRDefault="00715897" w:rsidP="00715897">
      <w:pPr>
        <w:spacing w:after="60"/>
        <w:rPr>
          <w:rFonts w:eastAsia="Arial" w:cs="Arial"/>
        </w:rPr>
      </w:pPr>
    </w:p>
    <w:p w14:paraId="1F9ED582" w14:textId="2B719EFD" w:rsidR="00DE7555" w:rsidRDefault="00DE7555" w:rsidP="00715897">
      <w:pPr>
        <w:spacing w:after="60"/>
        <w:rPr>
          <w:rFonts w:eastAsia="Arial" w:cs="Arial"/>
        </w:rPr>
      </w:pPr>
    </w:p>
    <w:p w14:paraId="40ED23AE" w14:textId="77777777" w:rsidR="00DE7555" w:rsidRPr="00530B61" w:rsidRDefault="00DE7555" w:rsidP="00715897">
      <w:pPr>
        <w:spacing w:after="60"/>
        <w:rPr>
          <w:rFonts w:eastAsia="Arial" w:cs="Arial"/>
        </w:rPr>
      </w:pPr>
    </w:p>
    <w:p w14:paraId="07412D40" w14:textId="6E941D2F" w:rsidR="00715897" w:rsidRDefault="00715897" w:rsidP="00715897">
      <w:pPr>
        <w:spacing w:after="60"/>
        <w:rPr>
          <w:rFonts w:eastAsia="Arial" w:cs="Arial"/>
          <w:b/>
          <w:bCs/>
        </w:rPr>
      </w:pPr>
      <w:proofErr w:type="gramStart"/>
      <w:r w:rsidRPr="00530B61">
        <w:rPr>
          <w:rFonts w:eastAsia="Arial" w:cs="Arial"/>
          <w:b/>
          <w:bCs/>
        </w:rPr>
        <w:t>A</w:t>
      </w:r>
      <w:r>
        <w:rPr>
          <w:rFonts w:eastAsia="Arial" w:cs="Arial"/>
          <w:b/>
          <w:bCs/>
        </w:rPr>
        <w:t>C</w:t>
      </w:r>
      <w:r w:rsidRPr="00530B61">
        <w:rPr>
          <w:rFonts w:eastAsia="Arial" w:cs="Arial"/>
          <w:b/>
          <w:bCs/>
        </w:rPr>
        <w:t>.</w:t>
      </w:r>
      <w:r>
        <w:rPr>
          <w:rFonts w:eastAsia="Arial" w:cs="Arial"/>
          <w:b/>
          <w:bCs/>
        </w:rPr>
        <w:t>L</w:t>
      </w:r>
      <w:proofErr w:type="gramEnd"/>
      <w:r w:rsidRPr="00530B61">
        <w:rPr>
          <w:rFonts w:eastAsia="Arial" w:cs="Arial"/>
          <w:b/>
          <w:bCs/>
        </w:rPr>
        <w:t>1-3.1.22 – Control Information Posted Or Processed On Publicly Accessible Information Systems</w:t>
      </w:r>
      <w:r w:rsidR="001F3C95">
        <w:rPr>
          <w:rFonts w:eastAsia="Arial" w:cs="Arial"/>
          <w:b/>
          <w:bCs/>
        </w:rPr>
        <w:t>:</w:t>
      </w:r>
    </w:p>
    <w:p w14:paraId="6A71AC1E" w14:textId="77777777" w:rsidR="00715897" w:rsidRPr="002E46F0" w:rsidRDefault="00715897" w:rsidP="00715897">
      <w:pPr>
        <w:spacing w:after="60"/>
        <w:rPr>
          <w:rFonts w:eastAsia="Arial" w:cs="Arial"/>
        </w:rPr>
      </w:pPr>
    </w:p>
    <w:p w14:paraId="43CFB389" w14:textId="3DBB17BB" w:rsidR="009E24DE" w:rsidRPr="009E24DE" w:rsidRDefault="009E24DE">
      <w:pPr>
        <w:numPr>
          <w:ilvl w:val="0"/>
          <w:numId w:val="20"/>
        </w:numPr>
        <w:contextualSpacing/>
        <w:rPr>
          <w:rFonts w:eastAsia="Arial" w:cs="Arial"/>
          <w:szCs w:val="20"/>
        </w:rPr>
      </w:pPr>
      <w:r w:rsidRPr="009E24DE">
        <w:rPr>
          <w:rFonts w:eastAsia="Arial" w:cs="Arial"/>
          <w:szCs w:val="20"/>
        </w:rPr>
        <w:t>Only authorized individuals (</w:t>
      </w:r>
      <w:r w:rsidR="008830D8" w:rsidRPr="008830D8">
        <w:rPr>
          <w:rFonts w:eastAsia="Arial" w:cs="Arial"/>
          <w:color w:val="5B9BD5" w:themeColor="accent1"/>
          <w:szCs w:val="20"/>
        </w:rPr>
        <w:t>&lt;</w:t>
      </w:r>
      <w:r w:rsidRPr="0008743F">
        <w:rPr>
          <w:rFonts w:eastAsia="Arial" w:cs="Arial"/>
          <w:color w:val="5B9BD5" w:themeColor="accent1"/>
          <w:szCs w:val="20"/>
        </w:rPr>
        <w:t>Human Resources</w:t>
      </w:r>
      <w:r w:rsidR="008830D8">
        <w:rPr>
          <w:rFonts w:eastAsia="Arial" w:cs="Arial"/>
          <w:color w:val="5B9BD5" w:themeColor="accent1"/>
          <w:szCs w:val="20"/>
        </w:rPr>
        <w:t>&gt;</w:t>
      </w:r>
      <w:r w:rsidRPr="0008743F">
        <w:rPr>
          <w:rFonts w:eastAsia="Arial" w:cs="Arial"/>
          <w:color w:val="5B9BD5" w:themeColor="accent1"/>
          <w:szCs w:val="20"/>
        </w:rPr>
        <w:t xml:space="preserve"> and </w:t>
      </w:r>
      <w:r w:rsidR="008830D8">
        <w:rPr>
          <w:rFonts w:eastAsia="Arial" w:cs="Arial"/>
          <w:color w:val="5B9BD5" w:themeColor="accent1"/>
          <w:szCs w:val="20"/>
        </w:rPr>
        <w:t>&lt;</w:t>
      </w:r>
      <w:r w:rsidRPr="0008743F">
        <w:rPr>
          <w:rFonts w:eastAsia="Arial" w:cs="Arial"/>
          <w:color w:val="5B9BD5" w:themeColor="accent1"/>
          <w:szCs w:val="20"/>
        </w:rPr>
        <w:t>Privileged Users</w:t>
      </w:r>
      <w:r w:rsidR="008830D8">
        <w:rPr>
          <w:rFonts w:eastAsia="Arial" w:cs="Arial"/>
          <w:color w:val="5B9BD5" w:themeColor="accent1"/>
          <w:szCs w:val="20"/>
        </w:rPr>
        <w:t>&gt;</w:t>
      </w:r>
      <w:r w:rsidRPr="009E24DE">
        <w:rPr>
          <w:rFonts w:eastAsia="Arial" w:cs="Arial"/>
          <w:szCs w:val="20"/>
        </w:rPr>
        <w:t>) are authorized to post information onto publicly accessible systems.</w:t>
      </w:r>
    </w:p>
    <w:p w14:paraId="12276E62" w14:textId="77777777" w:rsidR="009E24DE" w:rsidRPr="009E24DE" w:rsidRDefault="009E24DE" w:rsidP="009E24DE">
      <w:pPr>
        <w:ind w:left="720"/>
        <w:contextualSpacing/>
        <w:rPr>
          <w:rFonts w:eastAsia="Arial" w:cs="Arial"/>
          <w:szCs w:val="20"/>
        </w:rPr>
      </w:pPr>
    </w:p>
    <w:p w14:paraId="0DC25064" w14:textId="55FA4EC4" w:rsidR="009E24DE" w:rsidRPr="009E24DE" w:rsidRDefault="009E24DE">
      <w:pPr>
        <w:numPr>
          <w:ilvl w:val="0"/>
          <w:numId w:val="20"/>
        </w:numPr>
        <w:contextualSpacing/>
        <w:rPr>
          <w:rFonts w:eastAsia="Arial" w:cs="Arial"/>
          <w:szCs w:val="20"/>
        </w:rPr>
      </w:pPr>
      <w:r w:rsidRPr="009E24DE">
        <w:rPr>
          <w:rFonts w:eastAsia="Arial" w:cs="Arial"/>
          <w:szCs w:val="20"/>
        </w:rPr>
        <w:t xml:space="preserve">In accordance with laws, Executive Orders, directives, policies, regulations, or standards, the public is not authorized access to nonpublic information (e.g., information protected under the Privacy Act, FCI, CUI, and proprietary information). </w:t>
      </w:r>
      <w:bookmarkStart w:id="2" w:name="_Hlk109211948"/>
      <w:r w:rsidRPr="009E24DE">
        <w:rPr>
          <w:rFonts w:eastAsia="Arial" w:cs="Arial"/>
          <w:szCs w:val="20"/>
        </w:rPr>
        <w:t xml:space="preserve">Only authorized individuals (Human Resources and Privileged Users) are authorized to post information onto publicly accessible systems </w:t>
      </w:r>
      <w:bookmarkEnd w:id="2"/>
      <w:r w:rsidRPr="009E24DE">
        <w:rPr>
          <w:rFonts w:eastAsia="Arial" w:cs="Arial"/>
          <w:szCs w:val="20"/>
        </w:rPr>
        <w:t>(e.g., www.</w:t>
      </w:r>
      <w:r w:rsidRPr="009E24DE">
        <w:rPr>
          <w:rFonts w:eastAsia="Arial" w:cs="Arial"/>
        </w:rPr>
        <w:t xml:space="preserve"> </w:t>
      </w:r>
      <w:r w:rsidR="005339D4">
        <w:rPr>
          <w:rFonts w:eastAsia="Arial" w:cs="Arial"/>
        </w:rPr>
        <w:t>Madison SpringField</w:t>
      </w:r>
      <w:r w:rsidRPr="009E24DE">
        <w:rPr>
          <w:rFonts w:eastAsia="Arial" w:cs="Arial"/>
          <w:szCs w:val="20"/>
        </w:rPr>
        <w:t xml:space="preserve">.com - company website, LinkedIn, Facebook, etc.). procedures to ensure Federal Contract Information (FCI) / Controlled Unclassified Information (CUI) is not posted or processed on publicly accessible systems (e.g., </w:t>
      </w:r>
      <w:proofErr w:type="gramStart"/>
      <w:r w:rsidRPr="009E24DE">
        <w:rPr>
          <w:rFonts w:eastAsia="Arial" w:cs="Arial"/>
          <w:szCs w:val="20"/>
        </w:rPr>
        <w:t>www.</w:t>
      </w:r>
      <w:r w:rsidR="005339D4">
        <w:rPr>
          <w:rFonts w:eastAsia="Arial" w:cs="Arial"/>
          <w:szCs w:val="20"/>
        </w:rPr>
        <w:t>[</w:t>
      </w:r>
      <w:proofErr w:type="gramEnd"/>
      <w:r w:rsidR="005339D4">
        <w:rPr>
          <w:rFonts w:eastAsia="Arial" w:cs="Arial"/>
          <w:szCs w:val="20"/>
        </w:rPr>
        <w:t>COMPANY NAME]</w:t>
      </w:r>
      <w:r w:rsidRPr="009E24DE">
        <w:rPr>
          <w:rFonts w:eastAsia="Arial" w:cs="Arial"/>
          <w:szCs w:val="20"/>
        </w:rPr>
        <w:t>.com - company website, LinkedIn, Facebook, etc.).</w:t>
      </w:r>
    </w:p>
    <w:p w14:paraId="7292B4F0" w14:textId="77777777" w:rsidR="009E24DE" w:rsidRPr="009E24DE" w:rsidRDefault="009E24DE" w:rsidP="009E24DE">
      <w:pPr>
        <w:ind w:left="720"/>
        <w:contextualSpacing/>
        <w:rPr>
          <w:rFonts w:eastAsia="Arial" w:cs="Arial"/>
          <w:szCs w:val="20"/>
        </w:rPr>
      </w:pPr>
    </w:p>
    <w:p w14:paraId="01344644" w14:textId="77777777" w:rsidR="009E24DE" w:rsidRPr="009E24DE" w:rsidRDefault="009E24DE">
      <w:pPr>
        <w:numPr>
          <w:ilvl w:val="0"/>
          <w:numId w:val="20"/>
        </w:numPr>
        <w:contextualSpacing/>
        <w:rPr>
          <w:rFonts w:eastAsia="Arial" w:cs="Arial"/>
          <w:szCs w:val="20"/>
        </w:rPr>
      </w:pPr>
      <w:r w:rsidRPr="009E24DE">
        <w:rPr>
          <w:rFonts w:eastAsia="Arial" w:cs="Arial"/>
          <w:szCs w:val="20"/>
        </w:rPr>
        <w:t xml:space="preserve">Content of publicly accessible information for nonpublic information is reviewed annually by </w:t>
      </w:r>
      <w:r w:rsidRPr="0008743F">
        <w:rPr>
          <w:rFonts w:eastAsia="Arial" w:cs="Arial"/>
          <w:color w:val="5B9BD5" w:themeColor="accent1"/>
          <w:szCs w:val="20"/>
        </w:rPr>
        <w:t>HR</w:t>
      </w:r>
      <w:r w:rsidRPr="009E24DE">
        <w:rPr>
          <w:rFonts w:eastAsia="Arial" w:cs="Arial"/>
          <w:szCs w:val="20"/>
        </w:rPr>
        <w:t xml:space="preserve"> or whenever modifications are made to the system.</w:t>
      </w:r>
    </w:p>
    <w:p w14:paraId="4D78418B" w14:textId="77777777" w:rsidR="009E24DE" w:rsidRPr="009E24DE" w:rsidRDefault="009E24DE" w:rsidP="009E24DE">
      <w:pPr>
        <w:ind w:left="720"/>
        <w:contextualSpacing/>
        <w:rPr>
          <w:rFonts w:eastAsia="Arial" w:cs="Arial"/>
          <w:szCs w:val="20"/>
        </w:rPr>
      </w:pPr>
    </w:p>
    <w:p w14:paraId="19775D19" w14:textId="77777777" w:rsidR="009E24DE" w:rsidRPr="009E24DE" w:rsidRDefault="009E24DE">
      <w:pPr>
        <w:numPr>
          <w:ilvl w:val="0"/>
          <w:numId w:val="20"/>
        </w:numPr>
        <w:contextualSpacing/>
        <w:rPr>
          <w:rFonts w:eastAsia="Arial" w:cs="Arial"/>
          <w:szCs w:val="20"/>
        </w:rPr>
      </w:pPr>
      <w:r w:rsidRPr="009E24DE">
        <w:rPr>
          <w:rFonts w:eastAsia="Arial" w:cs="Arial"/>
          <w:szCs w:val="20"/>
        </w:rPr>
        <w:t xml:space="preserve">Proposed content of information is reviewed and approved prior to posting onto the publicly accessible system to ensure that nonpublic information is not included. </w:t>
      </w:r>
    </w:p>
    <w:p w14:paraId="133B40BB" w14:textId="77777777" w:rsidR="009E24DE" w:rsidRPr="009E24DE" w:rsidRDefault="009E24DE" w:rsidP="009E24DE">
      <w:pPr>
        <w:suppressAutoHyphens/>
        <w:spacing w:after="60"/>
        <w:ind w:left="720"/>
        <w:contextualSpacing/>
        <w:jc w:val="both"/>
        <w:rPr>
          <w:rFonts w:eastAsia="Arial" w:cs="Arial"/>
          <w:szCs w:val="20"/>
        </w:rPr>
      </w:pPr>
    </w:p>
    <w:p w14:paraId="632F05B2" w14:textId="40A74040" w:rsidR="009E24DE" w:rsidRPr="009E24DE" w:rsidRDefault="009E24DE">
      <w:pPr>
        <w:numPr>
          <w:ilvl w:val="0"/>
          <w:numId w:val="20"/>
        </w:numPr>
        <w:contextualSpacing/>
        <w:rPr>
          <w:rFonts w:eastAsia="Arial" w:cs="Arial"/>
          <w:szCs w:val="20"/>
        </w:rPr>
      </w:pPr>
      <w:r w:rsidRPr="009E24DE">
        <w:rPr>
          <w:rFonts w:eastAsia="Arial" w:cs="Arial"/>
          <w:szCs w:val="20"/>
        </w:rPr>
        <w:t xml:space="preserve">Any nonpublic information found to be on the system will be removed, if discovered. </w:t>
      </w:r>
      <w:r w:rsidR="005339D4">
        <w:rPr>
          <w:rFonts w:eastAsia="Arial" w:cs="Arial"/>
          <w:szCs w:val="20"/>
        </w:rPr>
        <w:t>Madison SpringField</w:t>
      </w:r>
      <w:r w:rsidRPr="009E24DE">
        <w:rPr>
          <w:rFonts w:eastAsia="Arial" w:cs="Arial"/>
          <w:szCs w:val="20"/>
        </w:rPr>
        <w:t xml:space="preserve"> is to follow proper internal protocols for employee disciplinary actions upon discovery.</w:t>
      </w:r>
    </w:p>
    <w:p w14:paraId="06A936B6" w14:textId="7CD141B6" w:rsidR="00715897" w:rsidRDefault="00715897" w:rsidP="00715897">
      <w:pPr>
        <w:spacing w:after="60"/>
        <w:rPr>
          <w:rFonts w:eastAsia="Arial" w:cs="Arial"/>
          <w:b/>
          <w:bCs/>
        </w:rPr>
      </w:pPr>
    </w:p>
    <w:p w14:paraId="02D2CB0D" w14:textId="6BC4535D" w:rsidR="00DE7555" w:rsidRDefault="00DE7555" w:rsidP="00715897">
      <w:pPr>
        <w:spacing w:after="60"/>
        <w:rPr>
          <w:rFonts w:eastAsia="Arial" w:cs="Arial"/>
          <w:b/>
          <w:bCs/>
        </w:rPr>
      </w:pPr>
    </w:p>
    <w:p w14:paraId="65BF05FB" w14:textId="77777777" w:rsidR="00DE7555" w:rsidRPr="00530B61" w:rsidRDefault="00DE7555" w:rsidP="00715897">
      <w:pPr>
        <w:spacing w:after="60"/>
        <w:rPr>
          <w:rFonts w:eastAsia="Arial" w:cs="Arial"/>
          <w:b/>
          <w:bCs/>
        </w:rPr>
      </w:pPr>
    </w:p>
    <w:p w14:paraId="59415427" w14:textId="16B97755" w:rsidR="009E24DE" w:rsidRPr="0008743F" w:rsidRDefault="00715897" w:rsidP="00715897">
      <w:pPr>
        <w:spacing w:after="60"/>
        <w:rPr>
          <w:rFonts w:eastAsia="Arial" w:cs="Arial"/>
          <w:b/>
          <w:bCs/>
        </w:rPr>
      </w:pPr>
      <w:proofErr w:type="gramStart"/>
      <w:r w:rsidRPr="00530B61">
        <w:rPr>
          <w:rFonts w:eastAsia="Arial" w:cs="Arial"/>
          <w:b/>
          <w:bCs/>
        </w:rPr>
        <w:t>A</w:t>
      </w:r>
      <w:r>
        <w:rPr>
          <w:rFonts w:eastAsia="Arial" w:cs="Arial"/>
          <w:b/>
          <w:bCs/>
        </w:rPr>
        <w:t>C</w:t>
      </w:r>
      <w:r w:rsidRPr="00530B61">
        <w:rPr>
          <w:rFonts w:eastAsia="Arial" w:cs="Arial"/>
          <w:b/>
          <w:bCs/>
        </w:rPr>
        <w:t>.</w:t>
      </w:r>
      <w:r>
        <w:rPr>
          <w:rFonts w:eastAsia="Arial" w:cs="Arial"/>
          <w:b/>
          <w:bCs/>
        </w:rPr>
        <w:t>L</w:t>
      </w:r>
      <w:proofErr w:type="gramEnd"/>
      <w:r w:rsidRPr="00530B61">
        <w:rPr>
          <w:rFonts w:eastAsia="Arial" w:cs="Arial"/>
          <w:b/>
          <w:bCs/>
        </w:rPr>
        <w:t>2-3.1.3</w:t>
      </w:r>
      <w:r>
        <w:rPr>
          <w:rFonts w:eastAsia="Arial" w:cs="Arial"/>
          <w:b/>
          <w:bCs/>
        </w:rPr>
        <w:t xml:space="preserve"> </w:t>
      </w:r>
      <w:r w:rsidRPr="00530B61">
        <w:rPr>
          <w:rFonts w:eastAsia="Arial" w:cs="Arial"/>
        </w:rPr>
        <w:t xml:space="preserve">- </w:t>
      </w:r>
      <w:r w:rsidR="009E24DE">
        <w:rPr>
          <w:rFonts w:eastAsia="Arial" w:cs="Arial"/>
          <w:b/>
          <w:bCs/>
        </w:rPr>
        <w:t>C</w:t>
      </w:r>
      <w:r w:rsidR="009E24DE" w:rsidRPr="009E24DE">
        <w:rPr>
          <w:rFonts w:eastAsia="Arial" w:cs="Arial"/>
          <w:b/>
          <w:bCs/>
        </w:rPr>
        <w:t>ontrol the flow of CUI in accordance with approved authorizations</w:t>
      </w:r>
      <w:r w:rsidR="001F3C95">
        <w:rPr>
          <w:rFonts w:eastAsia="Arial" w:cs="Arial"/>
          <w:b/>
          <w:bCs/>
        </w:rPr>
        <w:t>:</w:t>
      </w:r>
    </w:p>
    <w:p w14:paraId="5BF635C2" w14:textId="77777777" w:rsidR="00715897" w:rsidRPr="00CE1A42" w:rsidRDefault="00715897" w:rsidP="00715897">
      <w:pPr>
        <w:spacing w:after="60"/>
        <w:rPr>
          <w:rFonts w:eastAsia="Arial" w:cs="Arial"/>
        </w:rPr>
      </w:pPr>
    </w:p>
    <w:p w14:paraId="36403B66" w14:textId="432A2110" w:rsidR="009E24DE" w:rsidRPr="009E24DE" w:rsidRDefault="009E24DE">
      <w:pPr>
        <w:numPr>
          <w:ilvl w:val="0"/>
          <w:numId w:val="21"/>
        </w:numPr>
        <w:suppressAutoHyphens/>
        <w:spacing w:after="60"/>
        <w:contextualSpacing/>
        <w:jc w:val="both"/>
        <w:rPr>
          <w:rFonts w:eastAsia="Arial" w:cs="Arial"/>
          <w:szCs w:val="20"/>
        </w:rPr>
      </w:pPr>
      <w:r w:rsidRPr="009E24DE">
        <w:rPr>
          <w:rFonts w:eastAsia="Arial" w:cs="Arial"/>
          <w:szCs w:val="20"/>
        </w:rPr>
        <w:t xml:space="preserve">Information flow control policies are defined in the CUI data flow diagram </w:t>
      </w:r>
      <w:r w:rsidRPr="009E24DE">
        <w:rPr>
          <w:rFonts w:cs="Arial"/>
          <w:szCs w:val="20"/>
        </w:rPr>
        <w:t xml:space="preserve">available for review in the </w:t>
      </w:r>
      <w:r w:rsidR="005339D4">
        <w:rPr>
          <w:rFonts w:cs="Arial"/>
          <w:szCs w:val="20"/>
        </w:rPr>
        <w:t>Madison SpringField</w:t>
      </w:r>
      <w:r w:rsidRPr="009E24DE">
        <w:rPr>
          <w:rFonts w:cs="Arial"/>
          <w:szCs w:val="20"/>
        </w:rPr>
        <w:t xml:space="preserve"> System Security Plan</w:t>
      </w:r>
      <w:r w:rsidR="0008743F">
        <w:rPr>
          <w:rFonts w:cs="Arial"/>
          <w:szCs w:val="20"/>
        </w:rPr>
        <w:t xml:space="preserve"> </w:t>
      </w:r>
      <w:r w:rsidR="0008743F" w:rsidRPr="0008743F">
        <w:rPr>
          <w:rFonts w:cs="Arial"/>
          <w:color w:val="FF0000"/>
          <w:szCs w:val="20"/>
        </w:rPr>
        <w:t>Appendix __</w:t>
      </w:r>
      <w:proofErr w:type="gramStart"/>
      <w:r w:rsidR="0008743F" w:rsidRPr="0008743F">
        <w:rPr>
          <w:rFonts w:cs="Arial"/>
          <w:color w:val="FF0000"/>
          <w:szCs w:val="20"/>
        </w:rPr>
        <w:t xml:space="preserve">_ </w:t>
      </w:r>
      <w:r w:rsidRPr="009E24DE">
        <w:rPr>
          <w:rFonts w:cs="Arial"/>
          <w:szCs w:val="20"/>
        </w:rPr>
        <w:t>.</w:t>
      </w:r>
      <w:proofErr w:type="gramEnd"/>
      <w:r w:rsidR="0008743F">
        <w:rPr>
          <w:rFonts w:cs="Arial"/>
          <w:szCs w:val="20"/>
        </w:rPr>
        <w:t xml:space="preserve"> </w:t>
      </w:r>
    </w:p>
    <w:p w14:paraId="593387A1" w14:textId="77777777" w:rsidR="009E24DE" w:rsidRPr="009E24DE" w:rsidRDefault="009E24DE" w:rsidP="009E24DE">
      <w:pPr>
        <w:suppressAutoHyphens/>
        <w:spacing w:after="60"/>
        <w:ind w:left="720"/>
        <w:contextualSpacing/>
        <w:jc w:val="both"/>
        <w:rPr>
          <w:rFonts w:eastAsia="Arial" w:cs="Arial"/>
          <w:szCs w:val="20"/>
        </w:rPr>
      </w:pPr>
    </w:p>
    <w:p w14:paraId="28E70195" w14:textId="77777777" w:rsidR="009E24DE" w:rsidRPr="009E24DE" w:rsidRDefault="009E24DE">
      <w:pPr>
        <w:numPr>
          <w:ilvl w:val="0"/>
          <w:numId w:val="21"/>
        </w:numPr>
        <w:contextualSpacing/>
        <w:rPr>
          <w:rFonts w:eastAsia="Arial" w:cs="Arial"/>
          <w:szCs w:val="20"/>
        </w:rPr>
      </w:pPr>
      <w:r w:rsidRPr="009E24DE">
        <w:rPr>
          <w:rFonts w:eastAsia="Arial" w:cs="Arial"/>
          <w:szCs w:val="20"/>
        </w:rPr>
        <w:t xml:space="preserve">Site-to-site information flow to client owned and operated systems are in accordance with client requirements, with enforcement that is accomplished using a combination of static routes, firewall Access Control Lists (ACL), and end-to-end encryption. </w:t>
      </w:r>
    </w:p>
    <w:p w14:paraId="41347FA7" w14:textId="77777777" w:rsidR="009E24DE" w:rsidRPr="009E24DE" w:rsidRDefault="009E24DE" w:rsidP="009E24DE">
      <w:pPr>
        <w:ind w:left="720"/>
        <w:contextualSpacing/>
        <w:rPr>
          <w:rFonts w:eastAsia="Arial" w:cs="Arial"/>
          <w:szCs w:val="20"/>
        </w:rPr>
      </w:pPr>
    </w:p>
    <w:p w14:paraId="1612114C" w14:textId="36EE2FD2" w:rsidR="009E24DE" w:rsidRPr="009E24DE" w:rsidRDefault="009E24DE">
      <w:pPr>
        <w:numPr>
          <w:ilvl w:val="0"/>
          <w:numId w:val="21"/>
        </w:numPr>
        <w:contextualSpacing/>
        <w:rPr>
          <w:rFonts w:eastAsia="Arial" w:cs="Arial"/>
          <w:szCs w:val="20"/>
        </w:rPr>
      </w:pPr>
      <w:r w:rsidRPr="009E24DE">
        <w:rPr>
          <w:rFonts w:eastAsia="Arial" w:cs="Arial"/>
          <w:szCs w:val="20"/>
        </w:rPr>
        <w:t xml:space="preserve">Designated sources and destinations (e.g., networks, individuals, and devices) for CUI within the system and between interconnected systems are identified on the CUI flow diagram </w:t>
      </w:r>
      <w:r w:rsidRPr="009E24DE">
        <w:rPr>
          <w:rFonts w:cs="Arial"/>
          <w:szCs w:val="20"/>
        </w:rPr>
        <w:t>available for review in the</w:t>
      </w:r>
      <w:r>
        <w:rPr>
          <w:rFonts w:cs="Arial"/>
          <w:szCs w:val="20"/>
        </w:rPr>
        <w:t xml:space="preserve"> </w:t>
      </w:r>
      <w:r w:rsidRPr="009E24DE">
        <w:rPr>
          <w:rFonts w:cs="Arial"/>
          <w:szCs w:val="20"/>
        </w:rPr>
        <w:t>System Security Plan.</w:t>
      </w:r>
    </w:p>
    <w:p w14:paraId="4E2E4C1A" w14:textId="77777777" w:rsidR="009E24DE" w:rsidRPr="009E24DE" w:rsidRDefault="009E24DE" w:rsidP="009E24DE">
      <w:pPr>
        <w:suppressAutoHyphens/>
        <w:spacing w:after="60"/>
        <w:ind w:left="720"/>
        <w:contextualSpacing/>
        <w:jc w:val="both"/>
        <w:rPr>
          <w:rFonts w:eastAsia="Arial" w:cs="Arial"/>
          <w:szCs w:val="20"/>
        </w:rPr>
      </w:pPr>
    </w:p>
    <w:p w14:paraId="612A63D3" w14:textId="77777777" w:rsidR="009E24DE" w:rsidRPr="009E24DE" w:rsidRDefault="009E24DE">
      <w:pPr>
        <w:numPr>
          <w:ilvl w:val="0"/>
          <w:numId w:val="21"/>
        </w:numPr>
        <w:contextualSpacing/>
        <w:rPr>
          <w:rFonts w:eastAsia="Arial" w:cs="Arial"/>
          <w:szCs w:val="20"/>
        </w:rPr>
      </w:pPr>
      <w:r w:rsidRPr="009E24DE">
        <w:rPr>
          <w:rFonts w:eastAsia="Arial" w:cs="Arial"/>
          <w:szCs w:val="20"/>
        </w:rPr>
        <w:lastRenderedPageBreak/>
        <w:t xml:space="preserve">Authorizations for controlling the flow of CUI are defined by the Employee onboarding process or upon submission and approval of the employee submitted </w:t>
      </w:r>
      <w:r w:rsidRPr="0008743F">
        <w:rPr>
          <w:rFonts w:eastAsia="Arial" w:cs="Arial"/>
          <w:color w:val="FF0000"/>
          <w:szCs w:val="20"/>
        </w:rPr>
        <w:t>SAAR</w:t>
      </w:r>
      <w:r w:rsidRPr="009E24DE">
        <w:rPr>
          <w:rFonts w:eastAsia="Arial" w:cs="Arial"/>
          <w:szCs w:val="20"/>
        </w:rPr>
        <w:t xml:space="preserve"> to the IT department. </w:t>
      </w:r>
    </w:p>
    <w:p w14:paraId="32448273" w14:textId="77777777" w:rsidR="009E24DE" w:rsidRPr="009E24DE" w:rsidRDefault="009E24DE" w:rsidP="009E24DE">
      <w:pPr>
        <w:ind w:left="720"/>
        <w:contextualSpacing/>
        <w:rPr>
          <w:rFonts w:eastAsia="Arial" w:cs="Arial"/>
          <w:szCs w:val="20"/>
        </w:rPr>
      </w:pPr>
    </w:p>
    <w:p w14:paraId="094D45BB" w14:textId="3671FAC4" w:rsidR="009E24DE" w:rsidRDefault="009E24DE">
      <w:pPr>
        <w:numPr>
          <w:ilvl w:val="0"/>
          <w:numId w:val="21"/>
        </w:numPr>
        <w:contextualSpacing/>
        <w:rPr>
          <w:rFonts w:eastAsia="Arial" w:cs="Arial"/>
          <w:szCs w:val="20"/>
        </w:rPr>
      </w:pPr>
      <w:r w:rsidRPr="009E24DE">
        <w:rPr>
          <w:rFonts w:eastAsia="Arial" w:cs="Arial"/>
          <w:szCs w:val="20"/>
        </w:rPr>
        <w:t xml:space="preserve">Approved authorizations for controlling the flow of information between interconnected systems has been provided via the use of system access permissions and boundary protection devices such as gateways, encrypted tunnels, and firewalls. </w:t>
      </w:r>
      <w:r w:rsidR="005339D4">
        <w:rPr>
          <w:rFonts w:eastAsia="Arial" w:cs="Arial"/>
          <w:szCs w:val="20"/>
        </w:rPr>
        <w:t>Madison SpringField</w:t>
      </w:r>
      <w:r>
        <w:rPr>
          <w:rFonts w:eastAsia="Arial" w:cs="Arial"/>
          <w:szCs w:val="20"/>
        </w:rPr>
        <w:t xml:space="preserve"> </w:t>
      </w:r>
      <w:r w:rsidRPr="009E24DE">
        <w:rPr>
          <w:rFonts w:eastAsia="Arial" w:cs="Arial"/>
          <w:szCs w:val="20"/>
        </w:rPr>
        <w:t xml:space="preserve">utilizes </w:t>
      </w:r>
      <w:bookmarkStart w:id="3" w:name="_Hlk102991309"/>
      <w:r w:rsidR="00BD405C">
        <w:rPr>
          <w:rFonts w:eastAsia="Arial"/>
          <w:color w:val="FF0000"/>
          <w:szCs w:val="20"/>
        </w:rPr>
        <w:t xml:space="preserve">Microsoft Defender </w:t>
      </w:r>
      <w:r w:rsidRPr="009E24DE">
        <w:rPr>
          <w:rFonts w:eastAsia="Arial" w:cs="Arial"/>
          <w:color w:val="000000"/>
          <w:szCs w:val="20"/>
        </w:rPr>
        <w:t>groups</w:t>
      </w:r>
      <w:r w:rsidRPr="009E24DE">
        <w:rPr>
          <w:rFonts w:eastAsia="Arial" w:cs="Arial"/>
          <w:szCs w:val="20"/>
        </w:rPr>
        <w:t xml:space="preserve"> </w:t>
      </w:r>
      <w:bookmarkEnd w:id="3"/>
      <w:r w:rsidRPr="009E24DE">
        <w:rPr>
          <w:rFonts w:eastAsia="Arial" w:cs="Arial"/>
          <w:szCs w:val="20"/>
        </w:rPr>
        <w:t xml:space="preserve">as an application and IP-layer proxy to filter inbound and outbound Internet traffic. The firewall is configured to block inbound and outbound connections to bots, foreign countries, spyware, virus sources and inappropriate web content. </w:t>
      </w:r>
    </w:p>
    <w:p w14:paraId="024A70AD" w14:textId="77777777" w:rsidR="00DE7555" w:rsidRPr="009E24DE" w:rsidRDefault="00DE7555" w:rsidP="00DE7555">
      <w:pPr>
        <w:contextualSpacing/>
        <w:rPr>
          <w:rFonts w:eastAsia="Arial" w:cs="Arial"/>
          <w:szCs w:val="20"/>
        </w:rPr>
      </w:pPr>
    </w:p>
    <w:p w14:paraId="1B7CE7F6" w14:textId="77777777" w:rsidR="00715897" w:rsidRPr="00530B61" w:rsidRDefault="00715897" w:rsidP="00715897">
      <w:pPr>
        <w:spacing w:after="60"/>
        <w:rPr>
          <w:rFonts w:eastAsia="Arial" w:cs="Arial"/>
        </w:rPr>
      </w:pPr>
    </w:p>
    <w:p w14:paraId="21DB81EA" w14:textId="2C6A4635" w:rsidR="00715897" w:rsidRDefault="00715897" w:rsidP="00715897">
      <w:pPr>
        <w:spacing w:after="60"/>
        <w:rPr>
          <w:rFonts w:eastAsia="Arial" w:cs="Arial"/>
        </w:rPr>
      </w:pPr>
      <w:proofErr w:type="gramStart"/>
      <w:r w:rsidRPr="00E8774E">
        <w:rPr>
          <w:rFonts w:eastAsia="Arial" w:cs="Arial"/>
          <w:b/>
          <w:bCs/>
          <w:highlight w:val="yellow"/>
        </w:rPr>
        <w:t>A</w:t>
      </w:r>
      <w:r w:rsidR="001F3C95" w:rsidRPr="00E8774E">
        <w:rPr>
          <w:rFonts w:eastAsia="Arial" w:cs="Arial"/>
          <w:b/>
          <w:bCs/>
          <w:highlight w:val="yellow"/>
        </w:rPr>
        <w:t>C</w:t>
      </w:r>
      <w:r w:rsidRPr="00E8774E">
        <w:rPr>
          <w:rFonts w:eastAsia="Arial" w:cs="Arial"/>
          <w:b/>
          <w:bCs/>
          <w:highlight w:val="yellow"/>
        </w:rPr>
        <w:t>.</w:t>
      </w:r>
      <w:r w:rsidR="001F3C95" w:rsidRPr="00E8774E">
        <w:rPr>
          <w:rFonts w:eastAsia="Arial" w:cs="Arial"/>
          <w:b/>
          <w:bCs/>
          <w:highlight w:val="yellow"/>
        </w:rPr>
        <w:t>L</w:t>
      </w:r>
      <w:proofErr w:type="gramEnd"/>
      <w:r w:rsidRPr="00E8774E">
        <w:rPr>
          <w:rFonts w:eastAsia="Arial" w:cs="Arial"/>
          <w:b/>
          <w:bCs/>
          <w:highlight w:val="yellow"/>
        </w:rPr>
        <w:t>2-3.1.4 –</w:t>
      </w:r>
      <w:r w:rsidRPr="00E8774E">
        <w:rPr>
          <w:b/>
          <w:bCs/>
          <w:highlight w:val="yellow"/>
        </w:rPr>
        <w:t xml:space="preserve"> </w:t>
      </w:r>
      <w:r w:rsidR="001F3C95" w:rsidRPr="00E8774E">
        <w:rPr>
          <w:b/>
          <w:bCs/>
          <w:highlight w:val="yellow"/>
        </w:rPr>
        <w:t>Separate The Duties Of Individuals To Reduce The Risk Of Malevolent Activity Without Collusion:</w:t>
      </w:r>
    </w:p>
    <w:p w14:paraId="7D13B4A9" w14:textId="77777777" w:rsidR="00715897" w:rsidRDefault="00715897" w:rsidP="00715897">
      <w:pPr>
        <w:spacing w:after="60"/>
        <w:rPr>
          <w:rFonts w:eastAsia="Arial" w:cs="Arial"/>
        </w:rPr>
      </w:pPr>
    </w:p>
    <w:p w14:paraId="67823A7E" w14:textId="1F6685F5" w:rsidR="009E24DE" w:rsidRPr="00DA5714" w:rsidRDefault="009E24DE">
      <w:pPr>
        <w:pStyle w:val="listalpha"/>
        <w:numPr>
          <w:ilvl w:val="0"/>
          <w:numId w:val="22"/>
        </w:numPr>
        <w:rPr>
          <w:rFonts w:ascii="Arial" w:eastAsia="Arial" w:hAnsi="Arial"/>
          <w:sz w:val="20"/>
          <w:szCs w:val="20"/>
        </w:rPr>
      </w:pPr>
      <w:r w:rsidRPr="00DA5714">
        <w:rPr>
          <w:rFonts w:ascii="Arial" w:eastAsia="Arial" w:hAnsi="Arial"/>
          <w:sz w:val="20"/>
          <w:szCs w:val="20"/>
        </w:rPr>
        <w:t>The duties of individuals requiring separation are the</w:t>
      </w:r>
      <w:r w:rsidR="00DA5714">
        <w:rPr>
          <w:rFonts w:ascii="Arial" w:eastAsia="Arial" w:hAnsi="Arial"/>
          <w:sz w:val="20"/>
          <w:szCs w:val="20"/>
        </w:rPr>
        <w:t xml:space="preserve"> Regular users and</w:t>
      </w:r>
      <w:r w:rsidRPr="00DA5714">
        <w:rPr>
          <w:rFonts w:ascii="Arial" w:eastAsia="Arial" w:hAnsi="Arial"/>
          <w:sz w:val="20"/>
          <w:szCs w:val="20"/>
        </w:rPr>
        <w:t xml:space="preserve"> </w:t>
      </w:r>
      <w:r w:rsidR="0008743F" w:rsidRPr="0008743F">
        <w:rPr>
          <w:rFonts w:ascii="Arial" w:eastAsia="Arial" w:hAnsi="Arial"/>
          <w:color w:val="5B9BD5" w:themeColor="accent1"/>
          <w:sz w:val="20"/>
          <w:szCs w:val="20"/>
        </w:rPr>
        <w:t>&lt;Role&gt;</w:t>
      </w:r>
      <w:r w:rsidRPr="00DA5714">
        <w:rPr>
          <w:rFonts w:ascii="Arial" w:eastAsia="Arial" w:hAnsi="Arial"/>
          <w:sz w:val="20"/>
          <w:szCs w:val="20"/>
        </w:rPr>
        <w:t>s divided into the following roles:</w:t>
      </w:r>
    </w:p>
    <w:p w14:paraId="3D216249" w14:textId="4ADB1135" w:rsidR="0008743F" w:rsidRPr="00173FE5" w:rsidRDefault="0008743F" w:rsidP="0008743F">
      <w:pPr>
        <w:pStyle w:val="DHABodyText"/>
        <w:numPr>
          <w:ilvl w:val="1"/>
          <w:numId w:val="16"/>
        </w:numPr>
        <w:rPr>
          <w:rFonts w:ascii="Arial" w:hAnsi="Arial" w:cs="Arial"/>
          <w:color w:val="5B9BD5" w:themeColor="accent1"/>
          <w:sz w:val="20"/>
          <w:szCs w:val="20"/>
        </w:rPr>
      </w:pPr>
      <w:r w:rsidRPr="00173FE5">
        <w:rPr>
          <w:rFonts w:ascii="Arial" w:hAnsi="Arial" w:cs="Arial"/>
          <w:color w:val="5B9BD5" w:themeColor="accent1"/>
          <w:sz w:val="20"/>
          <w:szCs w:val="20"/>
          <w:lang w:val="en-US"/>
        </w:rPr>
        <w:t>System Administrator</w:t>
      </w:r>
    </w:p>
    <w:p w14:paraId="3A433E5C" w14:textId="1D9D786B" w:rsidR="009E24DE" w:rsidRPr="00173FE5" w:rsidRDefault="009E24DE" w:rsidP="0008743F">
      <w:pPr>
        <w:pStyle w:val="DHABodyText"/>
        <w:numPr>
          <w:ilvl w:val="1"/>
          <w:numId w:val="16"/>
        </w:numPr>
        <w:rPr>
          <w:rFonts w:ascii="Arial" w:hAnsi="Arial" w:cs="Arial"/>
          <w:color w:val="5B9BD5" w:themeColor="accent1"/>
          <w:sz w:val="20"/>
          <w:szCs w:val="20"/>
        </w:rPr>
      </w:pPr>
      <w:r w:rsidRPr="00173FE5">
        <w:rPr>
          <w:rFonts w:ascii="Arial" w:hAnsi="Arial" w:cs="Arial"/>
          <w:color w:val="5B9BD5" w:themeColor="accent1"/>
          <w:sz w:val="20"/>
          <w:szCs w:val="20"/>
          <w:lang w:val="en-US"/>
        </w:rPr>
        <w:t>Network Administrator</w:t>
      </w:r>
    </w:p>
    <w:p w14:paraId="30ACCE65" w14:textId="22584A91" w:rsidR="00DA5714" w:rsidRPr="00173FE5" w:rsidRDefault="00DA5714" w:rsidP="0008743F">
      <w:pPr>
        <w:pStyle w:val="DHABodyText"/>
        <w:numPr>
          <w:ilvl w:val="1"/>
          <w:numId w:val="16"/>
        </w:numPr>
        <w:rPr>
          <w:rFonts w:ascii="Arial" w:hAnsi="Arial" w:cs="Arial"/>
          <w:color w:val="5B9BD5" w:themeColor="accent1"/>
          <w:sz w:val="20"/>
          <w:szCs w:val="20"/>
        </w:rPr>
      </w:pPr>
      <w:r w:rsidRPr="00173FE5">
        <w:rPr>
          <w:rFonts w:ascii="Arial" w:hAnsi="Arial" w:cs="Arial"/>
          <w:color w:val="5B9BD5" w:themeColor="accent1"/>
          <w:sz w:val="20"/>
          <w:szCs w:val="20"/>
          <w:lang w:val="en-US"/>
        </w:rPr>
        <w:t>Super Administrator</w:t>
      </w:r>
    </w:p>
    <w:p w14:paraId="30316C2D" w14:textId="55CF80FD" w:rsidR="00DA5714" w:rsidRPr="00173FE5" w:rsidRDefault="00DA5714" w:rsidP="0008743F">
      <w:pPr>
        <w:pStyle w:val="DHABodyText"/>
        <w:numPr>
          <w:ilvl w:val="1"/>
          <w:numId w:val="16"/>
        </w:numPr>
        <w:rPr>
          <w:rFonts w:ascii="Arial" w:hAnsi="Arial" w:cs="Arial"/>
          <w:color w:val="5B9BD5" w:themeColor="accent1"/>
          <w:sz w:val="20"/>
          <w:szCs w:val="20"/>
        </w:rPr>
      </w:pPr>
      <w:r w:rsidRPr="00173FE5">
        <w:rPr>
          <w:rFonts w:ascii="Arial" w:hAnsi="Arial" w:cs="Arial"/>
          <w:color w:val="5B9BD5" w:themeColor="accent1"/>
          <w:sz w:val="20"/>
          <w:szCs w:val="20"/>
          <w:lang w:val="en-US"/>
        </w:rPr>
        <w:t>Regular User</w:t>
      </w:r>
    </w:p>
    <w:p w14:paraId="0B403B45" w14:textId="77777777" w:rsidR="009E24DE" w:rsidRPr="00DA5714" w:rsidRDefault="009E24DE" w:rsidP="009E24DE">
      <w:pPr>
        <w:pStyle w:val="DHABodyText"/>
        <w:ind w:left="2160"/>
        <w:rPr>
          <w:rFonts w:ascii="Arial" w:hAnsi="Arial" w:cs="Arial"/>
          <w:sz w:val="20"/>
          <w:szCs w:val="20"/>
        </w:rPr>
      </w:pPr>
    </w:p>
    <w:p w14:paraId="123D71C9" w14:textId="6D59C443" w:rsidR="009E24DE" w:rsidRPr="00DA5714" w:rsidRDefault="009E24DE">
      <w:pPr>
        <w:pStyle w:val="listalpha"/>
        <w:rPr>
          <w:rFonts w:ascii="Arial" w:eastAsia="Arial" w:hAnsi="Arial"/>
          <w:sz w:val="20"/>
          <w:szCs w:val="20"/>
        </w:rPr>
      </w:pPr>
      <w:r w:rsidRPr="00DA5714">
        <w:rPr>
          <w:rFonts w:ascii="Arial" w:eastAsia="Arial" w:hAnsi="Arial"/>
          <w:sz w:val="20"/>
          <w:szCs w:val="20"/>
        </w:rPr>
        <w:t>Separation of duties is determined during the onboarding and transfer process where appointment letters and team membership are established. Only designated, trained, and appropriately cleared personnel have authority to access or modify IS components and is based on a demonstrated need-to-know.</w:t>
      </w:r>
    </w:p>
    <w:p w14:paraId="27CB1CE7" w14:textId="77777777" w:rsidR="00DA5714" w:rsidRPr="00DA5714" w:rsidRDefault="00DA5714" w:rsidP="00DA5714">
      <w:pPr>
        <w:pStyle w:val="listalpha"/>
        <w:numPr>
          <w:ilvl w:val="0"/>
          <w:numId w:val="0"/>
        </w:numPr>
        <w:ind w:left="720"/>
        <w:rPr>
          <w:rFonts w:ascii="Arial" w:eastAsia="Arial" w:hAnsi="Arial"/>
          <w:sz w:val="20"/>
          <w:szCs w:val="20"/>
        </w:rPr>
      </w:pPr>
    </w:p>
    <w:p w14:paraId="7EE12B7D" w14:textId="3E367A3D" w:rsidR="009E24DE" w:rsidRPr="00DE7555" w:rsidRDefault="009E24DE">
      <w:pPr>
        <w:pStyle w:val="listalpha"/>
        <w:rPr>
          <w:rFonts w:ascii="Arial" w:eastAsia="Arial" w:hAnsi="Arial"/>
          <w:sz w:val="20"/>
          <w:szCs w:val="20"/>
        </w:rPr>
      </w:pPr>
      <w:r w:rsidRPr="00DA5714">
        <w:rPr>
          <w:rFonts w:ascii="Arial" w:hAnsi="Arial"/>
          <w:sz w:val="20"/>
          <w:szCs w:val="20"/>
        </w:rPr>
        <w:t>Team assignments are documented in each</w:t>
      </w:r>
      <w:r w:rsidRPr="00DA5714">
        <w:rPr>
          <w:rFonts w:ascii="Arial" w:eastAsia="Calibri" w:hAnsi="Arial"/>
          <w:sz w:val="20"/>
          <w:szCs w:val="20"/>
        </w:rPr>
        <w:t xml:space="preserve"> </w:t>
      </w:r>
      <w:r w:rsidRPr="00DA5714">
        <w:rPr>
          <w:rFonts w:ascii="Arial" w:hAnsi="Arial"/>
          <w:sz w:val="20"/>
          <w:szCs w:val="20"/>
        </w:rPr>
        <w:t>appointment letter.</w:t>
      </w:r>
      <w:r w:rsidRPr="00DA5714">
        <w:rPr>
          <w:rFonts w:ascii="Arial" w:eastAsia="Calibri" w:hAnsi="Arial"/>
          <w:sz w:val="20"/>
          <w:szCs w:val="20"/>
        </w:rPr>
        <w:t xml:space="preserve"> </w:t>
      </w:r>
      <w:r w:rsidRPr="00DA5714">
        <w:rPr>
          <w:rFonts w:ascii="Arial" w:hAnsi="Arial"/>
          <w:sz w:val="20"/>
          <w:szCs w:val="20"/>
        </w:rPr>
        <w:t>There is more than one S</w:t>
      </w:r>
      <w:r w:rsidR="00EB1714">
        <w:rPr>
          <w:rFonts w:ascii="Arial" w:hAnsi="Arial"/>
          <w:sz w:val="20"/>
          <w:szCs w:val="20"/>
        </w:rPr>
        <w:t xml:space="preserve">ystem </w:t>
      </w:r>
      <w:r w:rsidRPr="00DA5714">
        <w:rPr>
          <w:rFonts w:ascii="Arial" w:hAnsi="Arial"/>
          <w:sz w:val="20"/>
          <w:szCs w:val="20"/>
        </w:rPr>
        <w:t>A</w:t>
      </w:r>
      <w:r w:rsidR="00EB1714">
        <w:rPr>
          <w:rFonts w:ascii="Arial" w:hAnsi="Arial"/>
          <w:sz w:val="20"/>
          <w:szCs w:val="20"/>
        </w:rPr>
        <w:t>dministrator</w:t>
      </w:r>
      <w:r w:rsidRPr="00DA5714">
        <w:rPr>
          <w:rFonts w:ascii="Arial" w:hAnsi="Arial"/>
          <w:sz w:val="20"/>
          <w:szCs w:val="20"/>
        </w:rPr>
        <w:t xml:space="preserve"> assigned to each of the above listed teams always, all with the same access and permission levels. Other authorizations are granted in accordance with an</w:t>
      </w:r>
      <w:r w:rsidR="005339D4">
        <w:rPr>
          <w:rFonts w:ascii="Arial" w:hAnsi="Arial"/>
          <w:sz w:val="20"/>
          <w:szCs w:val="20"/>
        </w:rPr>
        <w:t xml:space="preserve"> </w:t>
      </w:r>
      <w:r w:rsidR="005339D4" w:rsidRPr="0008743F">
        <w:rPr>
          <w:rFonts w:ascii="Arial" w:eastAsia="Arial" w:hAnsi="Arial"/>
          <w:color w:val="5B9BD5" w:themeColor="accent1"/>
          <w:sz w:val="20"/>
          <w:szCs w:val="20"/>
        </w:rPr>
        <w:t>&lt;Role&gt;</w:t>
      </w:r>
      <w:r w:rsidR="005339D4">
        <w:rPr>
          <w:rFonts w:ascii="Arial" w:eastAsia="Calibri" w:hAnsi="Arial"/>
          <w:caps/>
          <w:color w:val="5B9BD5" w:themeColor="accent1"/>
          <w:sz w:val="20"/>
          <w:szCs w:val="20"/>
        </w:rPr>
        <w:t xml:space="preserve"> </w:t>
      </w:r>
      <w:r w:rsidRPr="00DA5714">
        <w:rPr>
          <w:rFonts w:ascii="Arial" w:hAnsi="Arial"/>
          <w:sz w:val="20"/>
          <w:szCs w:val="20"/>
        </w:rPr>
        <w:t>approved letter.</w:t>
      </w:r>
      <w:r w:rsidRPr="00DA5714">
        <w:rPr>
          <w:rFonts w:ascii="Arial" w:eastAsia="Calibri" w:hAnsi="Arial"/>
          <w:sz w:val="20"/>
          <w:szCs w:val="20"/>
        </w:rPr>
        <w:t xml:space="preserve"> </w:t>
      </w:r>
      <w:r w:rsidRPr="00DA5714">
        <w:rPr>
          <w:rFonts w:ascii="Arial" w:hAnsi="Arial"/>
          <w:sz w:val="20"/>
          <w:szCs w:val="20"/>
        </w:rPr>
        <w:t xml:space="preserve">Audit review is performed by the </w:t>
      </w:r>
      <w:r w:rsidR="005339D4" w:rsidRPr="0008743F">
        <w:rPr>
          <w:rFonts w:ascii="Arial" w:eastAsia="Arial" w:hAnsi="Arial"/>
          <w:color w:val="5B9BD5" w:themeColor="accent1"/>
          <w:sz w:val="20"/>
          <w:szCs w:val="20"/>
        </w:rPr>
        <w:t>&lt;Role&gt;</w:t>
      </w:r>
      <w:r w:rsidRPr="00DA5714">
        <w:rPr>
          <w:rFonts w:ascii="Arial" w:hAnsi="Arial"/>
          <w:sz w:val="20"/>
          <w:szCs w:val="20"/>
        </w:rPr>
        <w:t xml:space="preserve">, which utilizes software to look for indicators of compromise (IOC). Lastly, </w:t>
      </w:r>
      <w:r w:rsidR="005339D4">
        <w:rPr>
          <w:rStyle w:val="DHARMFInsertORGACRChar"/>
          <w:rFonts w:ascii="Arial" w:eastAsia="Calibri" w:hAnsi="Arial"/>
          <w:color w:val="auto"/>
          <w:sz w:val="20"/>
          <w:szCs w:val="20"/>
        </w:rPr>
        <w:t>Madison SpringField</w:t>
      </w:r>
      <w:r w:rsidR="00DA5714">
        <w:rPr>
          <w:rStyle w:val="DHARMFInsertORGACRChar"/>
          <w:rFonts w:ascii="Arial" w:eastAsia="Calibri" w:hAnsi="Arial"/>
          <w:sz w:val="20"/>
          <w:szCs w:val="20"/>
        </w:rPr>
        <w:t xml:space="preserve"> </w:t>
      </w:r>
      <w:r w:rsidRPr="00DA5714">
        <w:rPr>
          <w:rFonts w:ascii="Arial" w:hAnsi="Arial"/>
          <w:sz w:val="20"/>
          <w:szCs w:val="20"/>
        </w:rPr>
        <w:t>has a cyber team to further audit the IS components concerning software and configuration compliance.</w:t>
      </w:r>
    </w:p>
    <w:p w14:paraId="6191BA70" w14:textId="77777777" w:rsidR="00DE7555" w:rsidRDefault="00DE7555" w:rsidP="00DE7555">
      <w:pPr>
        <w:pStyle w:val="ListParagraph"/>
        <w:rPr>
          <w:rFonts w:eastAsia="Arial"/>
          <w:szCs w:val="20"/>
        </w:rPr>
      </w:pPr>
    </w:p>
    <w:p w14:paraId="5A0A8B60" w14:textId="2EAA4F5A" w:rsidR="00DE7555" w:rsidRDefault="00DE7555" w:rsidP="00DE7555">
      <w:pPr>
        <w:pStyle w:val="listalpha"/>
        <w:numPr>
          <w:ilvl w:val="0"/>
          <w:numId w:val="0"/>
        </w:numPr>
        <w:ind w:left="720" w:hanging="360"/>
        <w:rPr>
          <w:rFonts w:ascii="Arial" w:eastAsia="Arial" w:hAnsi="Arial"/>
          <w:sz w:val="20"/>
          <w:szCs w:val="20"/>
        </w:rPr>
      </w:pPr>
    </w:p>
    <w:p w14:paraId="56B3026A" w14:textId="77777777" w:rsidR="00DE7555" w:rsidRPr="00DA5714" w:rsidRDefault="00DE7555" w:rsidP="00DE7555">
      <w:pPr>
        <w:pStyle w:val="listalpha"/>
        <w:numPr>
          <w:ilvl w:val="0"/>
          <w:numId w:val="0"/>
        </w:numPr>
        <w:ind w:left="720" w:hanging="360"/>
        <w:rPr>
          <w:rFonts w:ascii="Arial" w:eastAsia="Arial" w:hAnsi="Arial"/>
          <w:sz w:val="20"/>
          <w:szCs w:val="20"/>
        </w:rPr>
      </w:pPr>
    </w:p>
    <w:p w14:paraId="7EEA6213" w14:textId="77777777" w:rsidR="00715897" w:rsidRPr="00530B61" w:rsidRDefault="00715897" w:rsidP="00715897">
      <w:pPr>
        <w:spacing w:after="60"/>
        <w:rPr>
          <w:rFonts w:eastAsia="Arial" w:cs="Arial"/>
          <w:szCs w:val="20"/>
        </w:rPr>
      </w:pPr>
    </w:p>
    <w:p w14:paraId="127F81AD" w14:textId="409E8AF6" w:rsidR="00FA0654" w:rsidRPr="00FA0654" w:rsidRDefault="00715897" w:rsidP="00715897">
      <w:pPr>
        <w:spacing w:after="60"/>
        <w:rPr>
          <w:b/>
          <w:bCs/>
        </w:rPr>
      </w:pPr>
      <w:proofErr w:type="gramStart"/>
      <w:r w:rsidRPr="00E8774E">
        <w:rPr>
          <w:rFonts w:eastAsia="Arial" w:cs="Arial"/>
          <w:b/>
          <w:bCs/>
          <w:highlight w:val="yellow"/>
        </w:rPr>
        <w:t>AC.L</w:t>
      </w:r>
      <w:proofErr w:type="gramEnd"/>
      <w:r w:rsidRPr="00E8774E">
        <w:rPr>
          <w:rFonts w:eastAsia="Arial" w:cs="Arial"/>
          <w:b/>
          <w:bCs/>
          <w:highlight w:val="yellow"/>
        </w:rPr>
        <w:t>2-3.1.5</w:t>
      </w:r>
      <w:r w:rsidR="001F3C95" w:rsidRPr="00E8774E">
        <w:rPr>
          <w:rFonts w:eastAsia="Arial" w:cs="Arial"/>
          <w:b/>
          <w:bCs/>
          <w:highlight w:val="yellow"/>
        </w:rPr>
        <w:t xml:space="preserve"> </w:t>
      </w:r>
      <w:r w:rsidRPr="00E8774E">
        <w:rPr>
          <w:rFonts w:eastAsia="Arial" w:cs="Arial"/>
          <w:b/>
          <w:bCs/>
          <w:highlight w:val="yellow"/>
        </w:rPr>
        <w:t xml:space="preserve">- </w:t>
      </w:r>
      <w:r w:rsidRPr="00E8774E">
        <w:rPr>
          <w:b/>
          <w:bCs/>
          <w:highlight w:val="yellow"/>
        </w:rPr>
        <w:t>Employ The Principle Of Least Privilege, Including For Specific Security Functions And Privileged Accounts</w:t>
      </w:r>
      <w:r w:rsidR="001F3C95" w:rsidRPr="00E8774E">
        <w:rPr>
          <w:b/>
          <w:bCs/>
          <w:highlight w:val="yellow"/>
        </w:rPr>
        <w:t>:</w:t>
      </w:r>
    </w:p>
    <w:p w14:paraId="18A321F9" w14:textId="77777777" w:rsidR="00715897" w:rsidRPr="00E079CF" w:rsidRDefault="00715897" w:rsidP="00715897">
      <w:pPr>
        <w:spacing w:after="60"/>
        <w:rPr>
          <w:rFonts w:eastAsia="Arial" w:cs="Arial"/>
        </w:rPr>
      </w:pPr>
    </w:p>
    <w:p w14:paraId="0EAF0A45" w14:textId="780FA2E6" w:rsidR="00FA0654" w:rsidRPr="00FA0654" w:rsidRDefault="00FA0654">
      <w:pPr>
        <w:pStyle w:val="listalpha"/>
        <w:numPr>
          <w:ilvl w:val="0"/>
          <w:numId w:val="23"/>
        </w:numPr>
        <w:rPr>
          <w:rFonts w:ascii="Arial" w:eastAsia="Arial" w:hAnsi="Arial"/>
          <w:sz w:val="20"/>
          <w:szCs w:val="20"/>
        </w:rPr>
      </w:pPr>
      <w:bookmarkStart w:id="4" w:name="_Hlk109214289"/>
      <w:r w:rsidRPr="00FA0654">
        <w:rPr>
          <w:rFonts w:ascii="Arial" w:eastAsia="Arial" w:hAnsi="Arial"/>
          <w:sz w:val="20"/>
          <w:szCs w:val="20"/>
        </w:rPr>
        <w:t xml:space="preserve">Privileged accounts are identified by the </w:t>
      </w:r>
      <w:r w:rsidR="005339D4" w:rsidRPr="0008743F">
        <w:rPr>
          <w:rFonts w:ascii="Arial" w:eastAsia="Arial" w:hAnsi="Arial"/>
          <w:color w:val="5B9BD5" w:themeColor="accent1"/>
          <w:sz w:val="20"/>
          <w:szCs w:val="20"/>
        </w:rPr>
        <w:t>&lt;Role&gt;</w:t>
      </w:r>
      <w:r w:rsidR="005339D4">
        <w:rPr>
          <w:rFonts w:ascii="Arial" w:eastAsia="Arial" w:hAnsi="Arial"/>
          <w:color w:val="5B9BD5" w:themeColor="accent1"/>
          <w:sz w:val="20"/>
          <w:szCs w:val="20"/>
        </w:rPr>
        <w:t xml:space="preserve"> </w:t>
      </w:r>
      <w:r w:rsidRPr="00FA0654">
        <w:rPr>
          <w:rFonts w:ascii="Arial" w:eastAsia="Arial" w:hAnsi="Arial"/>
          <w:sz w:val="20"/>
          <w:szCs w:val="20"/>
        </w:rPr>
        <w:t xml:space="preserve">and approved by the </w:t>
      </w:r>
      <w:r w:rsidRPr="00FA0654">
        <w:rPr>
          <w:rFonts w:ascii="Arial" w:eastAsia="Arial" w:hAnsi="Arial"/>
          <w:color w:val="5B9BD5" w:themeColor="accent1"/>
          <w:sz w:val="20"/>
          <w:szCs w:val="20"/>
        </w:rPr>
        <w:t>&lt;role&gt;</w:t>
      </w:r>
      <w:r w:rsidRPr="00FA0654">
        <w:rPr>
          <w:rFonts w:ascii="Arial" w:eastAsia="Arial" w:hAnsi="Arial"/>
          <w:sz w:val="20"/>
          <w:szCs w:val="20"/>
        </w:rPr>
        <w:t xml:space="preserve">. The </w:t>
      </w:r>
      <w:r w:rsidR="005339D4" w:rsidRPr="0008743F">
        <w:rPr>
          <w:rFonts w:ascii="Arial" w:eastAsia="Arial" w:hAnsi="Arial"/>
          <w:color w:val="5B9BD5" w:themeColor="accent1"/>
          <w:sz w:val="20"/>
          <w:szCs w:val="20"/>
        </w:rPr>
        <w:t>&lt;Role&gt;</w:t>
      </w:r>
      <w:r w:rsidRPr="0008743F">
        <w:rPr>
          <w:rFonts w:ascii="Arial" w:eastAsia="Arial" w:hAnsi="Arial"/>
          <w:color w:val="5B9BD5" w:themeColor="accent1"/>
          <w:sz w:val="20"/>
          <w:szCs w:val="20"/>
        </w:rPr>
        <w:t xml:space="preserve"> </w:t>
      </w:r>
      <w:r w:rsidRPr="00FA0654">
        <w:rPr>
          <w:rFonts w:ascii="Arial" w:eastAsia="Arial" w:hAnsi="Arial"/>
          <w:sz w:val="20"/>
          <w:szCs w:val="20"/>
        </w:rPr>
        <w:t>will keep documentation outlining privileged accounts.</w:t>
      </w:r>
    </w:p>
    <w:bookmarkEnd w:id="4"/>
    <w:p w14:paraId="6C29A007" w14:textId="77777777" w:rsidR="00FA0654" w:rsidRPr="00EB5CDE" w:rsidRDefault="00FA0654" w:rsidP="00FA0654">
      <w:pPr>
        <w:pStyle w:val="listalpha"/>
        <w:numPr>
          <w:ilvl w:val="0"/>
          <w:numId w:val="0"/>
        </w:numPr>
        <w:ind w:left="720"/>
        <w:rPr>
          <w:rFonts w:ascii="Arial" w:eastAsia="Arial" w:hAnsi="Arial"/>
          <w:sz w:val="20"/>
          <w:szCs w:val="20"/>
        </w:rPr>
      </w:pPr>
    </w:p>
    <w:p w14:paraId="13ED17C5" w14:textId="77777777" w:rsidR="00FA0654" w:rsidRPr="00EB5CDE" w:rsidRDefault="00FA0654">
      <w:pPr>
        <w:pStyle w:val="listalpha"/>
        <w:numPr>
          <w:ilvl w:val="0"/>
          <w:numId w:val="17"/>
        </w:numPr>
        <w:rPr>
          <w:rFonts w:ascii="Arial" w:eastAsia="Arial" w:hAnsi="Arial"/>
          <w:sz w:val="20"/>
          <w:szCs w:val="20"/>
        </w:rPr>
      </w:pPr>
      <w:r w:rsidRPr="00EB5CDE">
        <w:rPr>
          <w:rFonts w:ascii="Arial" w:eastAsia="Arial" w:hAnsi="Arial"/>
          <w:sz w:val="20"/>
          <w:szCs w:val="20"/>
        </w:rPr>
        <w:t xml:space="preserve">Users are provided the lowest level of access required to perform their assigned mission/business function, ensuring that the principal of least privilege is enforced. Users access level and associated need-to-know, is verified prior to granting access to the information system and CUI data. </w:t>
      </w:r>
    </w:p>
    <w:p w14:paraId="09B59159" w14:textId="77777777" w:rsidR="00FA0654" w:rsidRPr="00EB5CDE" w:rsidRDefault="00FA0654" w:rsidP="00FA0654">
      <w:pPr>
        <w:pStyle w:val="listalpha"/>
        <w:numPr>
          <w:ilvl w:val="0"/>
          <w:numId w:val="0"/>
        </w:numPr>
        <w:ind w:left="720" w:hanging="360"/>
        <w:rPr>
          <w:rFonts w:ascii="Arial" w:eastAsia="Arial" w:hAnsi="Arial"/>
          <w:sz w:val="20"/>
          <w:szCs w:val="20"/>
        </w:rPr>
      </w:pPr>
    </w:p>
    <w:p w14:paraId="1595C054" w14:textId="77777777" w:rsidR="00FA0654" w:rsidRPr="00EB5CDE" w:rsidRDefault="00FA0654">
      <w:pPr>
        <w:pStyle w:val="listalpha"/>
        <w:numPr>
          <w:ilvl w:val="0"/>
          <w:numId w:val="17"/>
        </w:numPr>
        <w:rPr>
          <w:rFonts w:ascii="Arial" w:eastAsia="Arial" w:hAnsi="Arial"/>
          <w:sz w:val="20"/>
          <w:szCs w:val="20"/>
        </w:rPr>
      </w:pPr>
      <w:r w:rsidRPr="00EB5CDE">
        <w:rPr>
          <w:rFonts w:ascii="Arial" w:eastAsia="Arial" w:hAnsi="Arial"/>
          <w:sz w:val="20"/>
          <w:szCs w:val="20"/>
        </w:rPr>
        <w:t>Security functions are identified as any privileged function. (e.g., access control configuration, system configuration settings, or privileged account lists)</w:t>
      </w:r>
    </w:p>
    <w:p w14:paraId="2D000473" w14:textId="77777777" w:rsidR="00FA0654" w:rsidRPr="00EB5CDE" w:rsidRDefault="00FA0654" w:rsidP="00FA0654">
      <w:pPr>
        <w:pStyle w:val="ListParagraph"/>
        <w:rPr>
          <w:rFonts w:eastAsia="Arial" w:cs="Arial"/>
          <w:szCs w:val="20"/>
        </w:rPr>
      </w:pPr>
    </w:p>
    <w:p w14:paraId="74B77083" w14:textId="51F95210" w:rsidR="00FA0654" w:rsidRDefault="00FA0654">
      <w:pPr>
        <w:pStyle w:val="listalpha"/>
        <w:numPr>
          <w:ilvl w:val="0"/>
          <w:numId w:val="17"/>
        </w:numPr>
        <w:rPr>
          <w:rFonts w:ascii="Arial" w:eastAsia="Arial" w:hAnsi="Arial"/>
          <w:sz w:val="20"/>
          <w:szCs w:val="20"/>
        </w:rPr>
      </w:pPr>
      <w:r w:rsidRPr="00EB5CDE">
        <w:rPr>
          <w:rFonts w:ascii="Arial" w:eastAsia="Arial" w:hAnsi="Arial"/>
          <w:sz w:val="20"/>
          <w:szCs w:val="20"/>
        </w:rPr>
        <w:t xml:space="preserve">Accounts that provide access to security functions (any privileged function), to include access to system configuration, auditing, and data transfers, are restricted to only those individuals who have been properly </w:t>
      </w:r>
      <w:r w:rsidRPr="00EB5CDE">
        <w:rPr>
          <w:rFonts w:ascii="Arial" w:eastAsia="Arial" w:hAnsi="Arial"/>
          <w:sz w:val="20"/>
          <w:szCs w:val="20"/>
        </w:rPr>
        <w:lastRenderedPageBreak/>
        <w:t xml:space="preserve">vetted by the organization and approved by the </w:t>
      </w:r>
      <w:r w:rsidRPr="00FA0654">
        <w:rPr>
          <w:rFonts w:ascii="Arial" w:eastAsia="Arial" w:hAnsi="Arial"/>
          <w:color w:val="5B9BD5" w:themeColor="accent1"/>
          <w:sz w:val="20"/>
          <w:szCs w:val="20"/>
        </w:rPr>
        <w:t>&lt;role&gt;</w:t>
      </w:r>
      <w:r w:rsidRPr="00EB5CDE">
        <w:rPr>
          <w:rFonts w:ascii="Arial" w:eastAsia="Arial" w:hAnsi="Arial"/>
          <w:sz w:val="20"/>
          <w:szCs w:val="20"/>
        </w:rPr>
        <w:t xml:space="preserve">. Elevated commands are restricted to authorized personnel for compelling operational needs (e.g., auditing, installing authorized software, etc.). The </w:t>
      </w:r>
      <w:r w:rsidRPr="00FA0654">
        <w:rPr>
          <w:rFonts w:ascii="Arial" w:eastAsia="Arial" w:hAnsi="Arial"/>
          <w:color w:val="5B9BD5" w:themeColor="accent1"/>
          <w:sz w:val="20"/>
          <w:szCs w:val="20"/>
        </w:rPr>
        <w:t xml:space="preserve">&lt;role&gt; </w:t>
      </w:r>
      <w:r w:rsidRPr="00EB5CDE">
        <w:rPr>
          <w:rFonts w:ascii="Arial" w:eastAsia="Arial" w:hAnsi="Arial"/>
          <w:sz w:val="20"/>
          <w:szCs w:val="20"/>
        </w:rPr>
        <w:t>determines who requires this access, why the access is required, and what mission impact will occur if the access is not granted.</w:t>
      </w:r>
    </w:p>
    <w:p w14:paraId="50942EFC" w14:textId="356CE4CA" w:rsidR="00DE7555" w:rsidRDefault="00DE7555" w:rsidP="00DE7555">
      <w:pPr>
        <w:pStyle w:val="ListParagraph"/>
        <w:rPr>
          <w:rFonts w:eastAsia="Arial"/>
          <w:szCs w:val="20"/>
        </w:rPr>
      </w:pPr>
    </w:p>
    <w:p w14:paraId="2D91EB22" w14:textId="77777777" w:rsidR="00DE7555" w:rsidRDefault="00DE7555" w:rsidP="00DE7555">
      <w:pPr>
        <w:pStyle w:val="ListParagraph"/>
        <w:rPr>
          <w:rFonts w:eastAsia="Arial"/>
          <w:szCs w:val="20"/>
        </w:rPr>
      </w:pPr>
    </w:p>
    <w:p w14:paraId="64CE11F7" w14:textId="77777777" w:rsidR="00DE7555" w:rsidRPr="00EB5CDE" w:rsidRDefault="00DE7555" w:rsidP="00DE7555">
      <w:pPr>
        <w:pStyle w:val="listalpha"/>
        <w:numPr>
          <w:ilvl w:val="0"/>
          <w:numId w:val="0"/>
        </w:numPr>
        <w:ind w:left="720"/>
        <w:rPr>
          <w:rFonts w:ascii="Arial" w:eastAsia="Arial" w:hAnsi="Arial"/>
          <w:sz w:val="20"/>
          <w:szCs w:val="20"/>
        </w:rPr>
      </w:pPr>
    </w:p>
    <w:p w14:paraId="1039817C" w14:textId="77777777" w:rsidR="00715897" w:rsidRPr="00530B61" w:rsidRDefault="00715897" w:rsidP="00715897">
      <w:pPr>
        <w:spacing w:after="60"/>
        <w:rPr>
          <w:rFonts w:eastAsia="Arial" w:cs="Arial"/>
        </w:rPr>
      </w:pPr>
    </w:p>
    <w:p w14:paraId="785E219D" w14:textId="6C04EAE4" w:rsidR="00FA0654" w:rsidRPr="0008743F" w:rsidRDefault="00715897" w:rsidP="00715897">
      <w:pPr>
        <w:spacing w:after="60"/>
        <w:rPr>
          <w:b/>
          <w:bCs/>
        </w:rPr>
      </w:pPr>
      <w:proofErr w:type="gramStart"/>
      <w:r w:rsidRPr="37E1F9C7">
        <w:rPr>
          <w:rFonts w:eastAsia="Arial" w:cs="Arial"/>
          <w:b/>
          <w:bCs/>
        </w:rPr>
        <w:t>A</w:t>
      </w:r>
      <w:r>
        <w:rPr>
          <w:rFonts w:eastAsia="Arial" w:cs="Arial"/>
          <w:b/>
          <w:bCs/>
        </w:rPr>
        <w:t>C</w:t>
      </w:r>
      <w:r w:rsidRPr="37E1F9C7">
        <w:rPr>
          <w:rFonts w:eastAsia="Arial" w:cs="Arial"/>
          <w:b/>
          <w:bCs/>
        </w:rPr>
        <w:t>.</w:t>
      </w:r>
      <w:r>
        <w:rPr>
          <w:rFonts w:eastAsia="Arial" w:cs="Arial"/>
          <w:b/>
          <w:bCs/>
        </w:rPr>
        <w:t>L</w:t>
      </w:r>
      <w:proofErr w:type="gramEnd"/>
      <w:r w:rsidRPr="37E1F9C7">
        <w:rPr>
          <w:rFonts w:eastAsia="Arial" w:cs="Arial"/>
          <w:b/>
          <w:bCs/>
        </w:rPr>
        <w:t>2-3.1.6</w:t>
      </w:r>
      <w:r w:rsidR="001F3C95">
        <w:rPr>
          <w:rFonts w:eastAsia="Arial" w:cs="Arial"/>
          <w:b/>
          <w:bCs/>
        </w:rPr>
        <w:t xml:space="preserve"> </w:t>
      </w:r>
      <w:r w:rsidRPr="004D6633">
        <w:rPr>
          <w:rFonts w:eastAsia="Arial" w:cs="Arial"/>
          <w:b/>
          <w:bCs/>
        </w:rPr>
        <w:t xml:space="preserve">- </w:t>
      </w:r>
      <w:r w:rsidRPr="004D6633">
        <w:rPr>
          <w:b/>
          <w:bCs/>
        </w:rPr>
        <w:t>Use Non-Privileged Accounts Or Roles When Accessing Non</w:t>
      </w:r>
      <w:r>
        <w:rPr>
          <w:b/>
          <w:bCs/>
        </w:rPr>
        <w:t>-</w:t>
      </w:r>
      <w:r w:rsidRPr="004D6633">
        <w:rPr>
          <w:b/>
          <w:bCs/>
        </w:rPr>
        <w:t>Security Functions</w:t>
      </w:r>
      <w:r w:rsidR="001F3C95">
        <w:rPr>
          <w:b/>
          <w:bCs/>
        </w:rPr>
        <w:t>:</w:t>
      </w:r>
    </w:p>
    <w:p w14:paraId="0901C955" w14:textId="77777777" w:rsidR="00715897" w:rsidRPr="00530B61" w:rsidRDefault="00715897" w:rsidP="00715897">
      <w:pPr>
        <w:spacing w:after="60"/>
        <w:rPr>
          <w:rFonts w:eastAsia="Arial" w:cs="Arial"/>
        </w:rPr>
      </w:pPr>
    </w:p>
    <w:p w14:paraId="03D674DE" w14:textId="77777777" w:rsidR="00FA0654" w:rsidRPr="00FA0654" w:rsidRDefault="00FA0654">
      <w:pPr>
        <w:pStyle w:val="listalpha"/>
        <w:numPr>
          <w:ilvl w:val="0"/>
          <w:numId w:val="24"/>
        </w:numPr>
        <w:rPr>
          <w:rFonts w:ascii="Arial" w:eastAsia="Arial" w:hAnsi="Arial"/>
          <w:sz w:val="20"/>
          <w:szCs w:val="20"/>
        </w:rPr>
      </w:pPr>
      <w:r w:rsidRPr="00FA0654">
        <w:rPr>
          <w:rFonts w:ascii="Arial" w:eastAsia="Arial" w:hAnsi="Arial"/>
          <w:sz w:val="20"/>
          <w:szCs w:val="20"/>
        </w:rPr>
        <w:t>Access to security functions is restricted to Privileged Users (e.g., Network and Server Administration). Power Users are restricted to those functions necessary to perform assigned job duties (e.g., workstation administration, auditing, data transfers, etc.). Non-Security functions are defined as anything not necessary to perform assigned job duties as a Privileged user.</w:t>
      </w:r>
    </w:p>
    <w:p w14:paraId="554E166E" w14:textId="77777777" w:rsidR="00FA0654" w:rsidRPr="00EB5CDE" w:rsidRDefault="00FA0654" w:rsidP="00FA0654">
      <w:pPr>
        <w:pStyle w:val="listalpha"/>
        <w:numPr>
          <w:ilvl w:val="0"/>
          <w:numId w:val="0"/>
        </w:numPr>
        <w:ind w:left="720"/>
        <w:rPr>
          <w:rFonts w:ascii="Arial" w:eastAsia="Arial" w:hAnsi="Arial"/>
          <w:sz w:val="20"/>
          <w:szCs w:val="20"/>
        </w:rPr>
      </w:pPr>
    </w:p>
    <w:p w14:paraId="2FBF5320" w14:textId="5FDB55DB" w:rsidR="00FA0654" w:rsidRDefault="00FA0654">
      <w:pPr>
        <w:pStyle w:val="listalpha"/>
        <w:numPr>
          <w:ilvl w:val="0"/>
          <w:numId w:val="17"/>
        </w:numPr>
        <w:rPr>
          <w:rFonts w:ascii="Arial" w:eastAsia="Arial" w:hAnsi="Arial"/>
          <w:sz w:val="20"/>
          <w:szCs w:val="20"/>
        </w:rPr>
      </w:pPr>
      <w:r w:rsidRPr="00EB5CDE">
        <w:rPr>
          <w:rFonts w:ascii="Arial" w:eastAsia="Arial" w:hAnsi="Arial"/>
          <w:sz w:val="20"/>
          <w:szCs w:val="20"/>
        </w:rPr>
        <w:t xml:space="preserve">All Privileged Users are also provided with a non-privileged General User account. This account is used when accessing non-security functions. </w:t>
      </w:r>
    </w:p>
    <w:p w14:paraId="7C79AA5E" w14:textId="51F63158" w:rsidR="00DE7555" w:rsidRDefault="00DE7555" w:rsidP="00DE7555">
      <w:pPr>
        <w:pStyle w:val="listalpha"/>
        <w:numPr>
          <w:ilvl w:val="0"/>
          <w:numId w:val="0"/>
        </w:numPr>
        <w:ind w:left="720"/>
        <w:rPr>
          <w:rFonts w:ascii="Arial" w:eastAsia="Arial" w:hAnsi="Arial"/>
          <w:sz w:val="20"/>
          <w:szCs w:val="20"/>
        </w:rPr>
      </w:pPr>
    </w:p>
    <w:p w14:paraId="6CCFED6F" w14:textId="7FD4ADD0" w:rsidR="00DE7555" w:rsidRDefault="00DE7555" w:rsidP="00DE7555">
      <w:pPr>
        <w:pStyle w:val="listalpha"/>
        <w:numPr>
          <w:ilvl w:val="0"/>
          <w:numId w:val="0"/>
        </w:numPr>
        <w:ind w:left="720"/>
        <w:rPr>
          <w:rFonts w:ascii="Arial" w:eastAsia="Arial" w:hAnsi="Arial"/>
          <w:sz w:val="20"/>
          <w:szCs w:val="20"/>
        </w:rPr>
      </w:pPr>
    </w:p>
    <w:p w14:paraId="1D1CF362" w14:textId="77777777" w:rsidR="00DE7555" w:rsidRPr="00EB5CDE" w:rsidRDefault="00DE7555" w:rsidP="00DE7555">
      <w:pPr>
        <w:pStyle w:val="listalpha"/>
        <w:numPr>
          <w:ilvl w:val="0"/>
          <w:numId w:val="0"/>
        </w:numPr>
        <w:ind w:left="720"/>
        <w:rPr>
          <w:rFonts w:ascii="Arial" w:eastAsia="Arial" w:hAnsi="Arial"/>
          <w:sz w:val="20"/>
          <w:szCs w:val="20"/>
        </w:rPr>
      </w:pPr>
    </w:p>
    <w:p w14:paraId="478FC610" w14:textId="77777777" w:rsidR="00715897" w:rsidRPr="00530B61" w:rsidRDefault="00715897" w:rsidP="00715897">
      <w:pPr>
        <w:spacing w:after="60"/>
        <w:rPr>
          <w:rFonts w:eastAsia="Arial" w:cs="Arial"/>
        </w:rPr>
      </w:pPr>
    </w:p>
    <w:p w14:paraId="4461B716" w14:textId="017865EF" w:rsidR="00715897" w:rsidRDefault="00715897" w:rsidP="00715897">
      <w:pPr>
        <w:spacing w:after="60"/>
        <w:rPr>
          <w:rFonts w:cs="Arial"/>
        </w:rPr>
      </w:pPr>
      <w:proofErr w:type="gramStart"/>
      <w:r w:rsidRPr="00530B61">
        <w:rPr>
          <w:rFonts w:eastAsia="Arial" w:cs="Arial"/>
          <w:b/>
          <w:bCs/>
        </w:rPr>
        <w:t>A</w:t>
      </w:r>
      <w:r w:rsidR="006E65E5">
        <w:rPr>
          <w:rFonts w:eastAsia="Arial" w:cs="Arial"/>
          <w:b/>
          <w:bCs/>
        </w:rPr>
        <w:t>C</w:t>
      </w:r>
      <w:r w:rsidRPr="00530B61">
        <w:rPr>
          <w:rFonts w:eastAsia="Arial" w:cs="Arial"/>
          <w:b/>
          <w:bCs/>
        </w:rPr>
        <w:t>.</w:t>
      </w:r>
      <w:r w:rsidR="006E65E5">
        <w:rPr>
          <w:rFonts w:eastAsia="Arial" w:cs="Arial"/>
          <w:b/>
          <w:bCs/>
        </w:rPr>
        <w:t>L</w:t>
      </w:r>
      <w:proofErr w:type="gramEnd"/>
      <w:r w:rsidRPr="00530B61">
        <w:rPr>
          <w:rFonts w:eastAsia="Arial" w:cs="Arial"/>
          <w:b/>
          <w:bCs/>
        </w:rPr>
        <w:t xml:space="preserve">2-3.1.7- </w:t>
      </w:r>
      <w:r w:rsidRPr="004D6633">
        <w:rPr>
          <w:b/>
          <w:bCs/>
        </w:rPr>
        <w:t>Prevent Non-Privileged Users From Executing Privileged Functions And Capture The Execution Of Such Functions In Audit Logs</w:t>
      </w:r>
      <w:r>
        <w:t>.</w:t>
      </w:r>
    </w:p>
    <w:p w14:paraId="02EB3707" w14:textId="77777777" w:rsidR="0008743F" w:rsidRPr="0008743F" w:rsidRDefault="0008743F" w:rsidP="00715897">
      <w:pPr>
        <w:spacing w:after="60"/>
        <w:rPr>
          <w:rFonts w:cs="Arial"/>
        </w:rPr>
      </w:pPr>
    </w:p>
    <w:p w14:paraId="2B13FE60" w14:textId="77777777" w:rsidR="00432B22" w:rsidRPr="00432B22" w:rsidRDefault="00432B22">
      <w:pPr>
        <w:pStyle w:val="listalpha"/>
        <w:numPr>
          <w:ilvl w:val="0"/>
          <w:numId w:val="25"/>
        </w:numPr>
        <w:rPr>
          <w:rFonts w:ascii="Arial" w:eastAsia="Arial" w:hAnsi="Arial"/>
          <w:sz w:val="20"/>
          <w:szCs w:val="20"/>
        </w:rPr>
      </w:pPr>
      <w:r w:rsidRPr="00432B22">
        <w:rPr>
          <w:rFonts w:ascii="Arial" w:eastAsia="Arial" w:hAnsi="Arial"/>
          <w:sz w:val="20"/>
          <w:szCs w:val="20"/>
        </w:rPr>
        <w:t>Privileged functions are defined as functions that involve the control, monitoring or administration of the system, including security functions and log management.</w:t>
      </w:r>
    </w:p>
    <w:p w14:paraId="391267BE" w14:textId="77777777" w:rsidR="00432B22" w:rsidRPr="00EB5CDE" w:rsidRDefault="00432B22" w:rsidP="00432B22">
      <w:pPr>
        <w:pStyle w:val="listalpha"/>
        <w:numPr>
          <w:ilvl w:val="0"/>
          <w:numId w:val="0"/>
        </w:numPr>
        <w:ind w:left="720"/>
        <w:rPr>
          <w:rFonts w:ascii="Arial" w:eastAsia="Arial" w:hAnsi="Arial"/>
          <w:sz w:val="20"/>
          <w:szCs w:val="20"/>
        </w:rPr>
      </w:pPr>
    </w:p>
    <w:p w14:paraId="1222A6B6" w14:textId="380D8533" w:rsidR="00432B22" w:rsidRPr="00EB5CDE" w:rsidRDefault="00432B22">
      <w:pPr>
        <w:pStyle w:val="listalpha"/>
        <w:numPr>
          <w:ilvl w:val="0"/>
          <w:numId w:val="17"/>
        </w:numPr>
        <w:rPr>
          <w:rFonts w:ascii="Arial" w:eastAsia="Arial" w:hAnsi="Arial"/>
          <w:sz w:val="20"/>
          <w:szCs w:val="20"/>
        </w:rPr>
      </w:pPr>
      <w:r w:rsidRPr="00EB5CDE">
        <w:rPr>
          <w:rFonts w:ascii="Arial" w:eastAsia="Arial" w:hAnsi="Arial"/>
          <w:sz w:val="20"/>
          <w:szCs w:val="20"/>
        </w:rPr>
        <w:t>Non-</w:t>
      </w:r>
      <w:r w:rsidRPr="00EB5CDE">
        <w:rPr>
          <w:rFonts w:ascii="Arial" w:hAnsi="Arial"/>
          <w:sz w:val="20"/>
          <w:szCs w:val="20"/>
        </w:rPr>
        <w:t>p</w:t>
      </w:r>
      <w:r w:rsidRPr="00EB5CDE">
        <w:rPr>
          <w:rFonts w:ascii="Arial" w:eastAsia="Arial" w:hAnsi="Arial"/>
          <w:sz w:val="20"/>
          <w:szCs w:val="20"/>
        </w:rPr>
        <w:t xml:space="preserve">rivileged accounts are identified by the </w:t>
      </w:r>
      <w:r w:rsidR="0008743F" w:rsidRPr="0008743F">
        <w:rPr>
          <w:rFonts w:ascii="Arial" w:eastAsia="Arial" w:hAnsi="Arial"/>
          <w:color w:val="5B9BD5" w:themeColor="accent1"/>
          <w:sz w:val="20"/>
          <w:szCs w:val="20"/>
        </w:rPr>
        <w:t>&lt;Role&gt;</w:t>
      </w:r>
      <w:r w:rsidRPr="00EB5CDE">
        <w:rPr>
          <w:rFonts w:ascii="Arial" w:eastAsia="Arial" w:hAnsi="Arial"/>
          <w:sz w:val="20"/>
          <w:szCs w:val="20"/>
        </w:rPr>
        <w:t xml:space="preserve">. The </w:t>
      </w:r>
      <w:r w:rsidR="0008743F" w:rsidRPr="0008743F">
        <w:rPr>
          <w:rFonts w:ascii="Arial" w:eastAsia="Arial" w:hAnsi="Arial"/>
          <w:color w:val="5B9BD5" w:themeColor="accent1"/>
          <w:sz w:val="20"/>
          <w:szCs w:val="20"/>
        </w:rPr>
        <w:t>&lt;Role&gt;</w:t>
      </w:r>
      <w:r w:rsidRPr="0008743F">
        <w:rPr>
          <w:rFonts w:ascii="Arial" w:eastAsia="Arial" w:hAnsi="Arial"/>
          <w:color w:val="5B9BD5" w:themeColor="accent1"/>
          <w:sz w:val="20"/>
          <w:szCs w:val="20"/>
        </w:rPr>
        <w:t xml:space="preserve"> </w:t>
      </w:r>
      <w:r w:rsidRPr="00EB5CDE">
        <w:rPr>
          <w:rFonts w:ascii="Arial" w:eastAsia="Arial" w:hAnsi="Arial"/>
          <w:sz w:val="20"/>
          <w:szCs w:val="20"/>
        </w:rPr>
        <w:t>will keep documentation outlining non-privileged accounts.</w:t>
      </w:r>
    </w:p>
    <w:p w14:paraId="566260EB" w14:textId="77777777" w:rsidR="00432B22" w:rsidRPr="00EB5CDE" w:rsidRDefault="00432B22" w:rsidP="00432B22">
      <w:pPr>
        <w:pStyle w:val="listalpha"/>
        <w:numPr>
          <w:ilvl w:val="0"/>
          <w:numId w:val="0"/>
        </w:numPr>
        <w:ind w:left="720"/>
        <w:rPr>
          <w:rFonts w:ascii="Arial" w:eastAsia="Arial" w:hAnsi="Arial"/>
          <w:sz w:val="20"/>
          <w:szCs w:val="20"/>
        </w:rPr>
      </w:pPr>
    </w:p>
    <w:p w14:paraId="172CF82E" w14:textId="77777777" w:rsidR="00432B22" w:rsidRPr="00EB5CDE" w:rsidRDefault="00432B22">
      <w:pPr>
        <w:pStyle w:val="listalpha"/>
        <w:numPr>
          <w:ilvl w:val="0"/>
          <w:numId w:val="17"/>
        </w:numPr>
        <w:rPr>
          <w:rFonts w:ascii="Arial" w:eastAsia="Arial" w:hAnsi="Arial"/>
          <w:sz w:val="20"/>
          <w:szCs w:val="20"/>
        </w:rPr>
      </w:pPr>
      <w:r w:rsidRPr="00EB5CDE">
        <w:rPr>
          <w:rFonts w:ascii="Arial" w:eastAsia="Arial" w:hAnsi="Arial"/>
          <w:sz w:val="20"/>
          <w:szCs w:val="20"/>
        </w:rPr>
        <w:t xml:space="preserve">The Information System is configured to prevent non-privileged users from executing privileged functions. This includes disabling, circumventing, or altering implemented security safeguards and countermeasures. </w:t>
      </w:r>
    </w:p>
    <w:p w14:paraId="3339CA43" w14:textId="77777777" w:rsidR="00432B22" w:rsidRPr="00EB5CDE" w:rsidRDefault="00432B22" w:rsidP="00432B22">
      <w:pPr>
        <w:pStyle w:val="listalpha"/>
        <w:numPr>
          <w:ilvl w:val="0"/>
          <w:numId w:val="0"/>
        </w:numPr>
        <w:ind w:left="720"/>
        <w:rPr>
          <w:rFonts w:ascii="Arial" w:eastAsia="Arial" w:hAnsi="Arial"/>
          <w:sz w:val="20"/>
          <w:szCs w:val="20"/>
        </w:rPr>
      </w:pPr>
    </w:p>
    <w:p w14:paraId="4B11461B" w14:textId="682644AC" w:rsidR="00432B22" w:rsidRPr="00EB5CDE" w:rsidRDefault="00432B22">
      <w:pPr>
        <w:pStyle w:val="listalpha"/>
        <w:numPr>
          <w:ilvl w:val="0"/>
          <w:numId w:val="17"/>
        </w:numPr>
        <w:rPr>
          <w:rFonts w:ascii="Arial" w:eastAsia="Arial" w:hAnsi="Arial"/>
          <w:sz w:val="20"/>
          <w:szCs w:val="20"/>
        </w:rPr>
      </w:pPr>
      <w:r w:rsidRPr="00EB5CDE">
        <w:rPr>
          <w:rFonts w:ascii="Arial" w:eastAsia="Arial" w:hAnsi="Arial"/>
          <w:sz w:val="20"/>
          <w:szCs w:val="20"/>
        </w:rPr>
        <w:t xml:space="preserve"> The Information System is configured to audit privileged functions. Audit reviews are completed on a weekly basis using</w:t>
      </w:r>
      <w:r w:rsidR="00903224">
        <w:rPr>
          <w:rFonts w:ascii="Arial" w:eastAsia="Arial" w:hAnsi="Arial"/>
          <w:sz w:val="20"/>
          <w:szCs w:val="20"/>
        </w:rPr>
        <w:t xml:space="preserve"> </w:t>
      </w:r>
      <w:r w:rsidR="00903224" w:rsidRPr="00903224">
        <w:rPr>
          <w:rFonts w:ascii="Arial" w:eastAsia="Arial" w:hAnsi="Arial"/>
          <w:color w:val="FF0000"/>
          <w:sz w:val="20"/>
          <w:szCs w:val="20"/>
        </w:rPr>
        <w:t>Microsoft Sentinel</w:t>
      </w:r>
      <w:r w:rsidRPr="00EB5CDE">
        <w:rPr>
          <w:rFonts w:ascii="Arial" w:eastAsia="Arial" w:hAnsi="Arial"/>
          <w:sz w:val="20"/>
          <w:szCs w:val="20"/>
        </w:rPr>
        <w:t xml:space="preserve">. The tracking software is updated and maintained by the </w:t>
      </w:r>
      <w:r w:rsidR="0008743F" w:rsidRPr="0008743F">
        <w:rPr>
          <w:rFonts w:ascii="Arial" w:eastAsia="Arial" w:hAnsi="Arial"/>
          <w:color w:val="5B9BD5" w:themeColor="accent1"/>
          <w:sz w:val="20"/>
          <w:szCs w:val="20"/>
        </w:rPr>
        <w:t>&lt;ISSO&gt;</w:t>
      </w:r>
      <w:r>
        <w:rPr>
          <w:rFonts w:ascii="Arial" w:eastAsia="Arial" w:hAnsi="Arial"/>
          <w:sz w:val="20"/>
          <w:szCs w:val="20"/>
        </w:rPr>
        <w:t>.</w:t>
      </w:r>
    </w:p>
    <w:p w14:paraId="4DA4D767" w14:textId="0332C5E8" w:rsidR="00715897" w:rsidRDefault="00715897" w:rsidP="00715897">
      <w:pPr>
        <w:pStyle w:val="ListParagraph"/>
        <w:rPr>
          <w:rFonts w:eastAsia="Arial" w:cs="Arial"/>
        </w:rPr>
      </w:pPr>
    </w:p>
    <w:p w14:paraId="4DDF0695" w14:textId="77777777" w:rsidR="001F3C95" w:rsidRPr="00985F39" w:rsidRDefault="001F3C95" w:rsidP="00715897">
      <w:pPr>
        <w:pStyle w:val="ListParagraph"/>
        <w:rPr>
          <w:rFonts w:eastAsia="Arial" w:cs="Arial"/>
        </w:rPr>
      </w:pPr>
    </w:p>
    <w:p w14:paraId="7CA60360" w14:textId="7AB1C2F3" w:rsidR="00715897" w:rsidRDefault="00715897" w:rsidP="00715897">
      <w:pPr>
        <w:spacing w:after="60"/>
        <w:rPr>
          <w:rFonts w:eastAsia="Arial" w:cs="Arial"/>
          <w:b/>
          <w:bCs/>
        </w:rPr>
      </w:pPr>
    </w:p>
    <w:p w14:paraId="1090E801" w14:textId="77777777" w:rsidR="00DE7555" w:rsidRPr="00530B61" w:rsidRDefault="00DE7555" w:rsidP="00715897">
      <w:pPr>
        <w:spacing w:after="60"/>
        <w:rPr>
          <w:rFonts w:eastAsia="Arial" w:cs="Arial"/>
          <w:b/>
          <w:bCs/>
        </w:rPr>
      </w:pPr>
    </w:p>
    <w:p w14:paraId="07DC695F" w14:textId="227D82F5" w:rsidR="00715897" w:rsidRDefault="00715897" w:rsidP="00715897">
      <w:pPr>
        <w:spacing w:after="60"/>
        <w:rPr>
          <w:rFonts w:eastAsia="Arial" w:cs="Arial"/>
          <w:b/>
          <w:bCs/>
        </w:rPr>
      </w:pPr>
      <w:proofErr w:type="gramStart"/>
      <w:r w:rsidRPr="00530B61">
        <w:rPr>
          <w:rFonts w:eastAsia="Arial" w:cs="Arial"/>
          <w:b/>
          <w:bCs/>
        </w:rPr>
        <w:t>A</w:t>
      </w:r>
      <w:r>
        <w:rPr>
          <w:rFonts w:eastAsia="Arial" w:cs="Arial"/>
          <w:b/>
          <w:bCs/>
        </w:rPr>
        <w:t>C</w:t>
      </w:r>
      <w:r w:rsidRPr="00530B61">
        <w:rPr>
          <w:rFonts w:eastAsia="Arial" w:cs="Arial"/>
          <w:b/>
          <w:bCs/>
        </w:rPr>
        <w:t>.</w:t>
      </w:r>
      <w:r>
        <w:rPr>
          <w:rFonts w:eastAsia="Arial" w:cs="Arial"/>
          <w:b/>
          <w:bCs/>
        </w:rPr>
        <w:t>L</w:t>
      </w:r>
      <w:proofErr w:type="gramEnd"/>
      <w:r w:rsidRPr="00530B61">
        <w:rPr>
          <w:rFonts w:eastAsia="Arial" w:cs="Arial"/>
          <w:b/>
          <w:bCs/>
        </w:rPr>
        <w:t>2-3.1.8</w:t>
      </w:r>
      <w:r w:rsidR="001F3C95">
        <w:rPr>
          <w:rFonts w:eastAsia="Arial" w:cs="Arial"/>
          <w:b/>
          <w:bCs/>
        </w:rPr>
        <w:t xml:space="preserve"> </w:t>
      </w:r>
      <w:r w:rsidRPr="00A00587">
        <w:rPr>
          <w:rFonts w:eastAsia="Arial" w:cs="Arial"/>
          <w:b/>
          <w:bCs/>
        </w:rPr>
        <w:t>- Limiting Unsuccessful Login Attempts.</w:t>
      </w:r>
    </w:p>
    <w:p w14:paraId="26A29C55" w14:textId="77777777" w:rsidR="00432B22" w:rsidRPr="00530B61" w:rsidRDefault="00432B22" w:rsidP="00715897">
      <w:pPr>
        <w:spacing w:after="60"/>
        <w:rPr>
          <w:rFonts w:eastAsia="Arial" w:cs="Arial"/>
        </w:rPr>
      </w:pPr>
    </w:p>
    <w:p w14:paraId="7506E047" w14:textId="77777777" w:rsidR="00830E4A" w:rsidRPr="00830E4A" w:rsidRDefault="00715897">
      <w:pPr>
        <w:pStyle w:val="DHABodyText"/>
        <w:numPr>
          <w:ilvl w:val="0"/>
          <w:numId w:val="12"/>
        </w:numPr>
        <w:rPr>
          <w:rFonts w:ascii="Arial" w:eastAsia="Calibri" w:hAnsi="Arial" w:cs="Arial"/>
          <w:sz w:val="20"/>
          <w:szCs w:val="20"/>
        </w:rPr>
      </w:pPr>
      <w:r w:rsidRPr="63FF314E">
        <w:rPr>
          <w:rFonts w:ascii="Arial" w:hAnsi="Arial" w:cs="Arial"/>
          <w:sz w:val="20"/>
          <w:szCs w:val="20"/>
        </w:rPr>
        <w:t xml:space="preserve">Account lockout policy is a security feature that locks a user account after </w:t>
      </w:r>
      <w:r w:rsidR="00432B22">
        <w:rPr>
          <w:rFonts w:ascii="Arial" w:hAnsi="Arial" w:cs="Arial"/>
          <w:sz w:val="20"/>
          <w:szCs w:val="20"/>
          <w:lang w:val="en-US"/>
        </w:rPr>
        <w:t>10</w:t>
      </w:r>
      <w:r w:rsidRPr="63FF314E">
        <w:rPr>
          <w:rFonts w:ascii="Arial" w:hAnsi="Arial" w:cs="Arial"/>
          <w:sz w:val="20"/>
          <w:szCs w:val="20"/>
        </w:rPr>
        <w:t xml:space="preserve"> failed login attempts have occurred within a specified period. </w:t>
      </w:r>
    </w:p>
    <w:p w14:paraId="0B621825" w14:textId="77777777" w:rsidR="00830E4A" w:rsidRPr="00830E4A" w:rsidRDefault="00830E4A" w:rsidP="00830E4A">
      <w:pPr>
        <w:pStyle w:val="DHABodyText"/>
        <w:ind w:left="720"/>
        <w:rPr>
          <w:rFonts w:ascii="Arial" w:eastAsia="Calibri" w:hAnsi="Arial" w:cs="Arial"/>
          <w:sz w:val="20"/>
          <w:szCs w:val="20"/>
        </w:rPr>
      </w:pPr>
    </w:p>
    <w:p w14:paraId="2DC31FC7" w14:textId="4CA83AA5" w:rsidR="00715897" w:rsidRPr="00530B61" w:rsidRDefault="00715897">
      <w:pPr>
        <w:pStyle w:val="DHABodyText"/>
        <w:numPr>
          <w:ilvl w:val="0"/>
          <w:numId w:val="12"/>
        </w:numPr>
        <w:rPr>
          <w:rFonts w:ascii="Arial" w:eastAsia="Calibri" w:hAnsi="Arial" w:cs="Arial"/>
          <w:sz w:val="20"/>
          <w:szCs w:val="20"/>
        </w:rPr>
      </w:pPr>
      <w:r w:rsidRPr="63FF314E">
        <w:rPr>
          <w:rFonts w:ascii="Arial" w:hAnsi="Arial" w:cs="Arial"/>
          <w:sz w:val="20"/>
          <w:szCs w:val="20"/>
        </w:rPr>
        <w:t xml:space="preserve">The number of allowed attempts and the period are based on the values that are configured for the policy. The systems that manage the lockout policy include </w:t>
      </w:r>
      <w:r w:rsidR="00173FE5" w:rsidRPr="00173FE5">
        <w:rPr>
          <w:rFonts w:ascii="Arial" w:hAnsi="Arial" w:cs="Arial"/>
          <w:color w:val="FF0000"/>
          <w:sz w:val="20"/>
          <w:szCs w:val="20"/>
          <w:lang w:val="en-US"/>
        </w:rPr>
        <w:t>[</w:t>
      </w:r>
      <w:r w:rsidR="00173FE5">
        <w:rPr>
          <w:rFonts w:ascii="Arial" w:hAnsi="Arial" w:cs="Arial"/>
          <w:color w:val="FF0000"/>
          <w:sz w:val="20"/>
          <w:szCs w:val="20"/>
          <w:lang w:val="en-US"/>
        </w:rPr>
        <w:t>Access Control Solution</w:t>
      </w:r>
      <w:r w:rsidR="00173FE5" w:rsidRPr="00173FE5">
        <w:rPr>
          <w:rFonts w:ascii="Arial" w:hAnsi="Arial" w:cs="Arial"/>
          <w:color w:val="FF0000"/>
          <w:sz w:val="20"/>
          <w:szCs w:val="20"/>
          <w:lang w:val="en-US"/>
        </w:rPr>
        <w:t>]</w:t>
      </w:r>
      <w:r w:rsidR="00173FE5">
        <w:rPr>
          <w:rFonts w:ascii="Arial" w:hAnsi="Arial" w:cs="Arial"/>
          <w:color w:val="FF0000"/>
          <w:sz w:val="20"/>
          <w:szCs w:val="20"/>
          <w:lang w:val="en-US"/>
        </w:rPr>
        <w:t xml:space="preserve"> and Microsoft Endpoint Manager</w:t>
      </w:r>
      <w:r w:rsidRPr="00173FE5">
        <w:rPr>
          <w:rFonts w:ascii="Arial" w:eastAsia="Calibri" w:hAnsi="Arial" w:cs="Arial"/>
          <w:color w:val="FF0000"/>
          <w:sz w:val="20"/>
          <w:szCs w:val="20"/>
        </w:rPr>
        <w:t>.</w:t>
      </w:r>
      <w:r w:rsidRPr="006E65E5">
        <w:rPr>
          <w:rFonts w:ascii="Arial" w:eastAsia="Calibri" w:hAnsi="Arial" w:cs="Arial"/>
          <w:color w:val="FF0000"/>
          <w:sz w:val="20"/>
          <w:szCs w:val="20"/>
        </w:rPr>
        <w:t xml:space="preserve"> </w:t>
      </w:r>
      <w:r w:rsidRPr="63FF314E">
        <w:rPr>
          <w:rFonts w:ascii="Arial" w:eastAsia="Calibri" w:hAnsi="Arial" w:cs="Arial"/>
          <w:sz w:val="20"/>
          <w:szCs w:val="20"/>
        </w:rPr>
        <w:t>System c</w:t>
      </w:r>
      <w:r w:rsidRPr="63FF314E">
        <w:rPr>
          <w:rFonts w:ascii="Arial" w:hAnsi="Arial" w:cs="Arial"/>
          <w:sz w:val="20"/>
          <w:szCs w:val="20"/>
        </w:rPr>
        <w:t>omponents are configured to point to the account management systems where they depend upon most settings associated with account lockout policy</w:t>
      </w:r>
      <w:r w:rsidRPr="63FF314E">
        <w:rPr>
          <w:rFonts w:ascii="Arial" w:eastAsia="Calibri" w:hAnsi="Arial" w:cs="Arial"/>
          <w:sz w:val="20"/>
          <w:szCs w:val="20"/>
        </w:rPr>
        <w:t xml:space="preserve">. </w:t>
      </w:r>
      <w:r w:rsidRPr="63FF314E">
        <w:rPr>
          <w:rFonts w:ascii="Arial" w:hAnsi="Arial" w:cs="Arial"/>
          <w:sz w:val="20"/>
          <w:szCs w:val="20"/>
        </w:rPr>
        <w:t>Additionally, all system components are configured to include any local account management requirements if applicable</w:t>
      </w:r>
      <w:r w:rsidRPr="63FF314E">
        <w:rPr>
          <w:rFonts w:ascii="Arial" w:eastAsia="Calibri" w:hAnsi="Arial" w:cs="Arial"/>
          <w:sz w:val="20"/>
          <w:szCs w:val="20"/>
        </w:rPr>
        <w:t>.</w:t>
      </w:r>
      <w:r>
        <w:rPr>
          <w:rFonts w:ascii="Arial" w:eastAsia="Calibri" w:hAnsi="Arial" w:cs="Arial"/>
          <w:sz w:val="20"/>
          <w:szCs w:val="20"/>
          <w:lang w:val="en-US"/>
        </w:rPr>
        <w:t xml:space="preserve"> </w:t>
      </w:r>
      <w:r w:rsidRPr="63FF314E">
        <w:rPr>
          <w:rFonts w:ascii="Arial" w:eastAsia="Calibri" w:hAnsi="Arial" w:cs="Arial"/>
          <w:sz w:val="20"/>
          <w:szCs w:val="20"/>
        </w:rPr>
        <w:t>The</w:t>
      </w:r>
      <w:r w:rsidRPr="63FF314E">
        <w:rPr>
          <w:rFonts w:ascii="Arial" w:hAnsi="Arial" w:cs="Arial"/>
          <w:sz w:val="20"/>
          <w:szCs w:val="20"/>
        </w:rPr>
        <w:t xml:space="preserve"> account lockout policy/procedures are compliant with </w:t>
      </w:r>
      <w:r w:rsidR="0008743F">
        <w:rPr>
          <w:rFonts w:ascii="Arial" w:hAnsi="Arial" w:cs="Arial"/>
          <w:sz w:val="20"/>
          <w:szCs w:val="20"/>
          <w:lang w:val="en-US"/>
        </w:rPr>
        <w:t>DOD</w:t>
      </w:r>
      <w:r w:rsidRPr="63FF314E">
        <w:rPr>
          <w:rFonts w:ascii="Arial" w:hAnsi="Arial" w:cs="Arial"/>
          <w:sz w:val="20"/>
          <w:szCs w:val="20"/>
        </w:rPr>
        <w:t xml:space="preserve"> defined parameters as follows:</w:t>
      </w:r>
    </w:p>
    <w:p w14:paraId="31A6ECF6" w14:textId="54931306" w:rsidR="00715897" w:rsidRPr="0008743F" w:rsidRDefault="00715897" w:rsidP="0008743F">
      <w:pPr>
        <w:pStyle w:val="ListParagraph"/>
        <w:numPr>
          <w:ilvl w:val="0"/>
          <w:numId w:val="6"/>
        </w:numPr>
        <w:spacing w:before="120" w:after="120"/>
        <w:contextualSpacing w:val="0"/>
        <w:jc w:val="both"/>
        <w:rPr>
          <w:rFonts w:eastAsia="Calibri" w:cs="Arial"/>
          <w:color w:val="FF0000"/>
        </w:rPr>
      </w:pPr>
      <w:r w:rsidRPr="0008743F">
        <w:rPr>
          <w:rFonts w:cs="Arial"/>
          <w:color w:val="FF0000"/>
        </w:rPr>
        <w:lastRenderedPageBreak/>
        <w:t xml:space="preserve">The maximum number of consecutive invalid logon attempts is </w:t>
      </w:r>
      <w:r w:rsidR="00432B22" w:rsidRPr="0008743F">
        <w:rPr>
          <w:rFonts w:cs="Arial"/>
          <w:color w:val="FF0000"/>
        </w:rPr>
        <w:t>ten</w:t>
      </w:r>
      <w:r w:rsidRPr="0008743F">
        <w:rPr>
          <w:rFonts w:cs="Arial"/>
          <w:color w:val="FF0000"/>
        </w:rPr>
        <w:t>.</w:t>
      </w:r>
    </w:p>
    <w:p w14:paraId="6BDD60C6" w14:textId="77777777" w:rsidR="00715897" w:rsidRPr="0008743F" w:rsidRDefault="00715897" w:rsidP="0008743F">
      <w:pPr>
        <w:pStyle w:val="ListParagraph"/>
        <w:numPr>
          <w:ilvl w:val="0"/>
          <w:numId w:val="6"/>
        </w:numPr>
        <w:spacing w:before="120" w:after="120"/>
        <w:contextualSpacing w:val="0"/>
        <w:jc w:val="both"/>
        <w:rPr>
          <w:rFonts w:eastAsia="Calibri" w:cs="Arial"/>
          <w:color w:val="FF0000"/>
        </w:rPr>
      </w:pPr>
      <w:r w:rsidRPr="0008743F">
        <w:rPr>
          <w:rFonts w:cs="Arial"/>
          <w:color w:val="FF0000"/>
        </w:rPr>
        <w:t>The minimum time</w:t>
      </w:r>
      <w:r w:rsidRPr="0008743F">
        <w:rPr>
          <w:rFonts w:eastAsia="Calibri" w:cs="Arial"/>
          <w:color w:val="FF0000"/>
        </w:rPr>
        <w:t>-</w:t>
      </w:r>
      <w:r w:rsidRPr="0008743F">
        <w:rPr>
          <w:rFonts w:cs="Arial"/>
          <w:color w:val="FF0000"/>
        </w:rPr>
        <w:t>period for the invalid login attempts is 15 minutes.</w:t>
      </w:r>
    </w:p>
    <w:p w14:paraId="26D669BE" w14:textId="77777777" w:rsidR="00715897" w:rsidRPr="0008743F" w:rsidRDefault="00715897" w:rsidP="0008743F">
      <w:pPr>
        <w:pStyle w:val="ListParagraph"/>
        <w:numPr>
          <w:ilvl w:val="0"/>
          <w:numId w:val="6"/>
        </w:numPr>
        <w:spacing w:before="120" w:after="120"/>
        <w:contextualSpacing w:val="0"/>
        <w:jc w:val="both"/>
        <w:rPr>
          <w:rFonts w:eastAsia="Calibri" w:cs="Arial"/>
          <w:color w:val="FF0000"/>
        </w:rPr>
      </w:pPr>
      <w:r w:rsidRPr="0008743F">
        <w:rPr>
          <w:rFonts w:cs="Arial"/>
          <w:color w:val="FF0000"/>
        </w:rPr>
        <w:t xml:space="preserve">The account shall be locked until released by the appropriate administrator when the account lockout has been </w:t>
      </w:r>
      <w:proofErr w:type="gramStart"/>
      <w:r w:rsidRPr="0008743F">
        <w:rPr>
          <w:rFonts w:cs="Arial"/>
          <w:color w:val="FF0000"/>
        </w:rPr>
        <w:t>activated</w:t>
      </w:r>
      <w:proofErr w:type="gramEnd"/>
    </w:p>
    <w:p w14:paraId="72A6B26C" w14:textId="0AD10881" w:rsidR="00715897" w:rsidRDefault="00715897" w:rsidP="00715897">
      <w:pPr>
        <w:spacing w:after="60"/>
        <w:rPr>
          <w:rFonts w:eastAsia="Arial" w:cs="Arial"/>
        </w:rPr>
      </w:pPr>
    </w:p>
    <w:p w14:paraId="104005FF" w14:textId="22212E6E" w:rsidR="001F3C95" w:rsidRDefault="001F3C95" w:rsidP="00715897">
      <w:pPr>
        <w:spacing w:after="60"/>
        <w:rPr>
          <w:rFonts w:eastAsia="Arial" w:cs="Arial"/>
        </w:rPr>
      </w:pPr>
    </w:p>
    <w:p w14:paraId="6DFEF10C" w14:textId="77777777" w:rsidR="00DE7555" w:rsidRPr="00530B61" w:rsidRDefault="00DE7555" w:rsidP="00715897">
      <w:pPr>
        <w:spacing w:after="60"/>
        <w:rPr>
          <w:rFonts w:eastAsia="Arial" w:cs="Arial"/>
        </w:rPr>
      </w:pPr>
    </w:p>
    <w:p w14:paraId="7D7F2C92" w14:textId="4064AB55" w:rsidR="00830E4A" w:rsidRDefault="00715897" w:rsidP="00715897">
      <w:pPr>
        <w:spacing w:after="60"/>
        <w:rPr>
          <w:b/>
          <w:bCs/>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2-3.1.9</w:t>
      </w:r>
      <w:r w:rsidR="001F3C95">
        <w:rPr>
          <w:rFonts w:eastAsia="Arial" w:cs="Arial"/>
          <w:b/>
          <w:bCs/>
        </w:rPr>
        <w:t xml:space="preserve"> </w:t>
      </w:r>
      <w:r w:rsidR="001F3C95" w:rsidRPr="00530B61">
        <w:rPr>
          <w:rFonts w:eastAsia="Arial" w:cs="Arial"/>
          <w:b/>
          <w:bCs/>
        </w:rPr>
        <w:t xml:space="preserve">- </w:t>
      </w:r>
      <w:r w:rsidR="001F3C95" w:rsidRPr="00E8525E">
        <w:rPr>
          <w:b/>
          <w:bCs/>
        </w:rPr>
        <w:t xml:space="preserve">Provide Privacy And Security Notices Consistent With Applicable </w:t>
      </w:r>
      <w:r>
        <w:rPr>
          <w:b/>
          <w:bCs/>
        </w:rPr>
        <w:t>CUI</w:t>
      </w:r>
      <w:r w:rsidRPr="00E8525E">
        <w:rPr>
          <w:b/>
          <w:bCs/>
        </w:rPr>
        <w:t xml:space="preserve"> </w:t>
      </w:r>
      <w:r w:rsidR="001F3C95" w:rsidRPr="00E8525E">
        <w:rPr>
          <w:b/>
          <w:bCs/>
        </w:rPr>
        <w:t>Rules</w:t>
      </w:r>
      <w:r w:rsidR="00830E4A">
        <w:rPr>
          <w:b/>
          <w:bCs/>
        </w:rPr>
        <w:t>:</w:t>
      </w:r>
    </w:p>
    <w:p w14:paraId="74088954" w14:textId="77777777" w:rsidR="00830E4A" w:rsidRPr="00530B61" w:rsidRDefault="00830E4A" w:rsidP="00715897">
      <w:pPr>
        <w:spacing w:after="60"/>
        <w:rPr>
          <w:rFonts w:eastAsia="Arial" w:cs="Arial"/>
        </w:rPr>
      </w:pPr>
    </w:p>
    <w:p w14:paraId="275BFFC3" w14:textId="77777777" w:rsidR="00830E4A" w:rsidRPr="00830E4A" w:rsidRDefault="00830E4A">
      <w:pPr>
        <w:pStyle w:val="listalpha"/>
        <w:numPr>
          <w:ilvl w:val="0"/>
          <w:numId w:val="26"/>
        </w:numPr>
        <w:rPr>
          <w:rFonts w:ascii="Arial" w:eastAsia="Arial" w:hAnsi="Arial"/>
          <w:sz w:val="20"/>
          <w:szCs w:val="20"/>
        </w:rPr>
      </w:pPr>
      <w:r w:rsidRPr="00830E4A">
        <w:rPr>
          <w:rFonts w:ascii="Arial" w:eastAsia="Arial" w:hAnsi="Arial"/>
          <w:sz w:val="20"/>
          <w:szCs w:val="20"/>
        </w:rPr>
        <w:t>The approved warner banner is documented in the Directive-Type Memorandum (DTM) 08-060, “Policy on Use of Department of Defense (DoD) Information Systems – Standard Consent Banner and User Agreement,” September 2013. The warning banner is mandatory, and deviations are not permitted except as authorized in writing by the Deputy Assistant Secretary of Defense for Information and Identity Assurance. The warning banner remains on the screen until users acknowledge the usage conditions and take explicit actions to log on to or further access the IS. Publicly accessible systems (</w:t>
      </w:r>
      <w:proofErr w:type="gramStart"/>
      <w:r w:rsidRPr="00830E4A">
        <w:rPr>
          <w:rFonts w:ascii="Arial" w:eastAsia="Arial" w:hAnsi="Arial"/>
          <w:sz w:val="20"/>
          <w:szCs w:val="20"/>
        </w:rPr>
        <w:t>i.e.</w:t>
      </w:r>
      <w:proofErr w:type="gramEnd"/>
      <w:r w:rsidRPr="00830E4A">
        <w:rPr>
          <w:rFonts w:ascii="Arial" w:eastAsia="Arial" w:hAnsi="Arial"/>
          <w:sz w:val="20"/>
          <w:szCs w:val="20"/>
        </w:rPr>
        <w:t xml:space="preserve"> servers defined as public) do not exist. </w:t>
      </w:r>
    </w:p>
    <w:p w14:paraId="0F6F9ADC" w14:textId="77777777" w:rsidR="00830E4A" w:rsidRPr="00EB5CDE" w:rsidRDefault="00830E4A" w:rsidP="00830E4A">
      <w:pPr>
        <w:pStyle w:val="listalpha"/>
        <w:numPr>
          <w:ilvl w:val="0"/>
          <w:numId w:val="0"/>
        </w:numPr>
        <w:ind w:left="720"/>
        <w:rPr>
          <w:rFonts w:ascii="Arial" w:eastAsia="Arial" w:hAnsi="Arial"/>
          <w:sz w:val="20"/>
          <w:szCs w:val="20"/>
        </w:rPr>
      </w:pPr>
    </w:p>
    <w:p w14:paraId="32FD8F69" w14:textId="769190A3" w:rsidR="00830E4A" w:rsidRPr="00830E4A" w:rsidRDefault="00830E4A">
      <w:pPr>
        <w:pStyle w:val="listalpha"/>
        <w:numPr>
          <w:ilvl w:val="0"/>
          <w:numId w:val="17"/>
        </w:numPr>
        <w:rPr>
          <w:rFonts w:ascii="Arial" w:eastAsia="Arial" w:hAnsi="Arial"/>
          <w:sz w:val="20"/>
          <w:szCs w:val="20"/>
        </w:rPr>
      </w:pPr>
      <w:r w:rsidRPr="00EB5CDE">
        <w:rPr>
          <w:rFonts w:ascii="Arial" w:eastAsia="Arial" w:hAnsi="Arial"/>
          <w:sz w:val="20"/>
          <w:szCs w:val="20"/>
        </w:rPr>
        <w:t>Privacy and security notices are displayed on all Digital and Physical CUI data</w:t>
      </w:r>
      <w:r>
        <w:rPr>
          <w:rFonts w:ascii="Arial" w:eastAsia="Arial" w:hAnsi="Arial"/>
          <w:sz w:val="20"/>
          <w:szCs w:val="20"/>
        </w:rPr>
        <w:t xml:space="preserve"> to include the mobile devices</w:t>
      </w:r>
      <w:r w:rsidRPr="00EB5CDE">
        <w:rPr>
          <w:rFonts w:ascii="Arial" w:eastAsia="Arial" w:hAnsi="Arial"/>
          <w:sz w:val="20"/>
          <w:szCs w:val="20"/>
        </w:rPr>
        <w:t xml:space="preserve">. </w:t>
      </w:r>
      <w:r w:rsidR="005339D4">
        <w:rPr>
          <w:rFonts w:ascii="Arial" w:hAnsi="Arial"/>
          <w:sz w:val="20"/>
          <w:szCs w:val="20"/>
        </w:rPr>
        <w:t>Madison SpringField</w:t>
      </w:r>
      <w:r w:rsidRPr="00830E4A">
        <w:rPr>
          <w:rFonts w:ascii="Arial" w:hAnsi="Arial"/>
          <w:sz w:val="20"/>
          <w:szCs w:val="20"/>
        </w:rPr>
        <w:t xml:space="preserve"> Warning Statement</w:t>
      </w:r>
      <w:r>
        <w:rPr>
          <w:rFonts w:ascii="Arial" w:hAnsi="Arial"/>
          <w:sz w:val="20"/>
          <w:szCs w:val="20"/>
        </w:rPr>
        <w:t xml:space="preserve"> is as follows</w:t>
      </w:r>
      <w:r w:rsidRPr="00830E4A">
        <w:rPr>
          <w:rFonts w:ascii="Arial" w:hAnsi="Arial"/>
          <w:sz w:val="20"/>
          <w:szCs w:val="20"/>
        </w:rPr>
        <w:t>:</w:t>
      </w:r>
    </w:p>
    <w:p w14:paraId="447375A7" w14:textId="77777777"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 xml:space="preserve">“WARNING </w:t>
      </w:r>
      <w:proofErr w:type="spellStart"/>
      <w:r w:rsidRPr="00EB5CDE">
        <w:rPr>
          <w:rFonts w:ascii="Arial" w:hAnsi="Arial" w:cs="Arial"/>
          <w:sz w:val="20"/>
          <w:szCs w:val="20"/>
          <w:lang w:val="en-US"/>
        </w:rPr>
        <w:t>WARNING</w:t>
      </w:r>
      <w:proofErr w:type="spellEnd"/>
      <w:r w:rsidRPr="00EB5CDE">
        <w:rPr>
          <w:rFonts w:ascii="Arial" w:hAnsi="Arial" w:cs="Arial"/>
          <w:sz w:val="20"/>
          <w:szCs w:val="20"/>
          <w:lang w:val="en-US"/>
        </w:rPr>
        <w:t xml:space="preserve"> </w:t>
      </w:r>
      <w:proofErr w:type="spellStart"/>
      <w:r w:rsidRPr="00EB5CDE">
        <w:rPr>
          <w:rFonts w:ascii="Arial" w:hAnsi="Arial" w:cs="Arial"/>
          <w:sz w:val="20"/>
          <w:szCs w:val="20"/>
          <w:lang w:val="en-US"/>
        </w:rPr>
        <w:t>WARNING</w:t>
      </w:r>
      <w:proofErr w:type="spellEnd"/>
    </w:p>
    <w:p w14:paraId="1C755E96" w14:textId="1AA1F095"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 xml:space="preserve">This is a </w:t>
      </w:r>
      <w:r w:rsidR="005339D4">
        <w:rPr>
          <w:rFonts w:ascii="Arial" w:hAnsi="Arial" w:cs="Arial"/>
          <w:sz w:val="20"/>
          <w:szCs w:val="20"/>
          <w:lang w:val="en-US"/>
        </w:rPr>
        <w:t>Madison SpringField</w:t>
      </w:r>
      <w:r w:rsidRPr="00EB5CDE">
        <w:rPr>
          <w:rFonts w:ascii="Arial" w:hAnsi="Arial" w:cs="Arial"/>
          <w:sz w:val="20"/>
          <w:szCs w:val="20"/>
          <w:lang w:val="en-US"/>
        </w:rPr>
        <w:t xml:space="preserve"> computer system. </w:t>
      </w:r>
      <w:r w:rsidR="005339D4">
        <w:rPr>
          <w:rFonts w:ascii="Arial" w:hAnsi="Arial" w:cs="Arial"/>
          <w:sz w:val="20"/>
          <w:szCs w:val="20"/>
          <w:lang w:val="en-US"/>
        </w:rPr>
        <w:t>Madison SpringField</w:t>
      </w:r>
      <w:r w:rsidRPr="00EB5CDE">
        <w:rPr>
          <w:rFonts w:ascii="Arial" w:hAnsi="Arial" w:cs="Arial"/>
          <w:sz w:val="20"/>
          <w:szCs w:val="20"/>
          <w:lang w:val="en-US"/>
        </w:rPr>
        <w:t xml:space="preserve"> computer systems</w:t>
      </w:r>
    </w:p>
    <w:p w14:paraId="5DBA6EF1" w14:textId="34EEBC6F"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 xml:space="preserve">are provided for the processing of official </w:t>
      </w:r>
      <w:r w:rsidR="005339D4">
        <w:rPr>
          <w:rFonts w:ascii="Arial" w:hAnsi="Arial" w:cs="Arial"/>
          <w:sz w:val="20"/>
          <w:szCs w:val="20"/>
          <w:lang w:val="en-US"/>
        </w:rPr>
        <w:t>Madison SpringField</w:t>
      </w:r>
      <w:r w:rsidRPr="00EB5CDE">
        <w:rPr>
          <w:rFonts w:ascii="Arial" w:hAnsi="Arial" w:cs="Arial"/>
          <w:sz w:val="20"/>
          <w:szCs w:val="20"/>
          <w:lang w:val="en-US"/>
        </w:rPr>
        <w:t xml:space="preserve"> information only. All data </w:t>
      </w:r>
      <w:proofErr w:type="gramStart"/>
      <w:r w:rsidRPr="00EB5CDE">
        <w:rPr>
          <w:rFonts w:ascii="Arial" w:hAnsi="Arial" w:cs="Arial"/>
          <w:sz w:val="20"/>
          <w:szCs w:val="20"/>
          <w:lang w:val="en-US"/>
        </w:rPr>
        <w:t>contained</w:t>
      </w:r>
      <w:proofErr w:type="gramEnd"/>
    </w:p>
    <w:p w14:paraId="543EF435" w14:textId="24F63FB9"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 xml:space="preserve">on </w:t>
      </w:r>
      <w:r w:rsidR="005339D4">
        <w:rPr>
          <w:rFonts w:ascii="Arial" w:hAnsi="Arial" w:cs="Arial"/>
          <w:sz w:val="20"/>
          <w:szCs w:val="20"/>
          <w:lang w:val="en-US"/>
        </w:rPr>
        <w:t>Madison SpringField</w:t>
      </w:r>
      <w:r w:rsidRPr="00EB5CDE">
        <w:rPr>
          <w:rFonts w:ascii="Arial" w:hAnsi="Arial" w:cs="Arial"/>
          <w:sz w:val="20"/>
          <w:szCs w:val="20"/>
          <w:lang w:val="en-US"/>
        </w:rPr>
        <w:t xml:space="preserve"> computer systems </w:t>
      </w:r>
      <w:proofErr w:type="gramStart"/>
      <w:r w:rsidRPr="00EB5CDE">
        <w:rPr>
          <w:rFonts w:ascii="Arial" w:hAnsi="Arial" w:cs="Arial"/>
          <w:sz w:val="20"/>
          <w:szCs w:val="20"/>
          <w:lang w:val="en-US"/>
        </w:rPr>
        <w:t>is</w:t>
      </w:r>
      <w:proofErr w:type="gramEnd"/>
      <w:r w:rsidRPr="00EB5CDE">
        <w:rPr>
          <w:rFonts w:ascii="Arial" w:hAnsi="Arial" w:cs="Arial"/>
          <w:sz w:val="20"/>
          <w:szCs w:val="20"/>
          <w:lang w:val="en-US"/>
        </w:rPr>
        <w:t xml:space="preserve"> owned by </w:t>
      </w:r>
      <w:r w:rsidR="005339D4">
        <w:rPr>
          <w:rFonts w:ascii="Arial" w:hAnsi="Arial" w:cs="Arial"/>
          <w:sz w:val="20"/>
          <w:szCs w:val="20"/>
          <w:lang w:val="en-US"/>
        </w:rPr>
        <w:t>Madison SpringField</w:t>
      </w:r>
      <w:r w:rsidRPr="00EB5CDE">
        <w:rPr>
          <w:rFonts w:ascii="Arial" w:hAnsi="Arial" w:cs="Arial"/>
          <w:sz w:val="20"/>
          <w:szCs w:val="20"/>
          <w:lang w:val="en-US"/>
        </w:rPr>
        <w:t xml:space="preserve"> and may be monitored, intercepted,</w:t>
      </w:r>
    </w:p>
    <w:p w14:paraId="0E2B7B3C" w14:textId="77777777"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recorded, read, copied, or captured in any manner and disclosed in any manner, by</w:t>
      </w:r>
    </w:p>
    <w:p w14:paraId="35236871" w14:textId="77777777"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authorized personnel. THERE IS NO RIGHT OF PRIVACY IN THIS SYSTEM. System</w:t>
      </w:r>
    </w:p>
    <w:p w14:paraId="2A6A8102" w14:textId="77777777"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 xml:space="preserve">personnel may give to law enforcement officials any potential evidence of </w:t>
      </w:r>
      <w:proofErr w:type="gramStart"/>
      <w:r w:rsidRPr="00EB5CDE">
        <w:rPr>
          <w:rFonts w:ascii="Arial" w:hAnsi="Arial" w:cs="Arial"/>
          <w:sz w:val="20"/>
          <w:szCs w:val="20"/>
          <w:lang w:val="en-US"/>
        </w:rPr>
        <w:t>crime</w:t>
      </w:r>
      <w:proofErr w:type="gramEnd"/>
    </w:p>
    <w:p w14:paraId="292773E0" w14:textId="4D25CDD2" w:rsidR="00373150"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 xml:space="preserve">found on </w:t>
      </w:r>
      <w:r w:rsidR="005339D4">
        <w:rPr>
          <w:rFonts w:ascii="Arial" w:hAnsi="Arial" w:cs="Arial"/>
          <w:sz w:val="20"/>
          <w:szCs w:val="20"/>
          <w:lang w:val="en-US"/>
        </w:rPr>
        <w:t>Madison SpringField</w:t>
      </w:r>
      <w:r w:rsidRPr="00EB5CDE">
        <w:rPr>
          <w:rFonts w:ascii="Arial" w:hAnsi="Arial" w:cs="Arial"/>
          <w:sz w:val="20"/>
          <w:szCs w:val="20"/>
          <w:lang w:val="en-US"/>
        </w:rPr>
        <w:t xml:space="preserve"> computer systems. </w:t>
      </w:r>
      <w:r w:rsidR="00373150">
        <w:rPr>
          <w:rFonts w:ascii="Arial" w:hAnsi="Arial" w:cs="Arial"/>
          <w:sz w:val="20"/>
          <w:szCs w:val="20"/>
          <w:lang w:val="en-US"/>
        </w:rPr>
        <w:t>T</w:t>
      </w:r>
      <w:r w:rsidR="00373150" w:rsidRPr="00373150">
        <w:rPr>
          <w:rFonts w:ascii="Arial" w:hAnsi="Arial" w:cs="Arial"/>
          <w:sz w:val="20"/>
          <w:szCs w:val="20"/>
          <w:lang w:val="en-US"/>
        </w:rPr>
        <w:t xml:space="preserve">he information system contains CUI with specific </w:t>
      </w:r>
      <w:proofErr w:type="gramStart"/>
      <w:r w:rsidR="00373150" w:rsidRPr="00373150">
        <w:rPr>
          <w:rFonts w:ascii="Arial" w:hAnsi="Arial" w:cs="Arial"/>
          <w:sz w:val="20"/>
          <w:szCs w:val="20"/>
          <w:lang w:val="en-US"/>
        </w:rPr>
        <w:t>requirements</w:t>
      </w:r>
      <w:proofErr w:type="gramEnd"/>
      <w:r w:rsidR="00373150" w:rsidRPr="00373150">
        <w:rPr>
          <w:rFonts w:ascii="Arial" w:hAnsi="Arial" w:cs="Arial"/>
          <w:sz w:val="20"/>
          <w:szCs w:val="20"/>
          <w:lang w:val="en-US"/>
        </w:rPr>
        <w:t xml:space="preserve"> </w:t>
      </w:r>
    </w:p>
    <w:p w14:paraId="334907DA" w14:textId="6CDEB570" w:rsidR="00373150" w:rsidRDefault="00373150" w:rsidP="00373150">
      <w:pPr>
        <w:pStyle w:val="DHABodyText"/>
        <w:ind w:left="360"/>
        <w:jc w:val="center"/>
        <w:rPr>
          <w:rFonts w:ascii="Arial" w:hAnsi="Arial" w:cs="Arial"/>
          <w:sz w:val="20"/>
          <w:szCs w:val="20"/>
          <w:lang w:val="en-US"/>
        </w:rPr>
      </w:pPr>
      <w:r w:rsidRPr="00373150">
        <w:rPr>
          <w:rFonts w:ascii="Arial" w:hAnsi="Arial" w:cs="Arial"/>
          <w:sz w:val="20"/>
          <w:szCs w:val="20"/>
          <w:lang w:val="en-US"/>
        </w:rPr>
        <w:t>imposed by the</w:t>
      </w:r>
      <w:r>
        <w:rPr>
          <w:rFonts w:ascii="Arial" w:hAnsi="Arial" w:cs="Arial"/>
          <w:sz w:val="20"/>
          <w:szCs w:val="20"/>
          <w:lang w:val="en-US"/>
        </w:rPr>
        <w:t xml:space="preserve"> </w:t>
      </w:r>
      <w:r w:rsidRPr="00373150">
        <w:rPr>
          <w:rFonts w:ascii="Arial" w:hAnsi="Arial" w:cs="Arial"/>
          <w:sz w:val="20"/>
          <w:szCs w:val="20"/>
          <w:lang w:val="en-US"/>
        </w:rPr>
        <w:t>Department of Defense; and</w:t>
      </w:r>
      <w:r w:rsidR="00173FE5">
        <w:rPr>
          <w:rFonts w:ascii="Arial" w:hAnsi="Arial" w:cs="Arial"/>
          <w:sz w:val="20"/>
          <w:szCs w:val="20"/>
          <w:lang w:val="en-US"/>
        </w:rPr>
        <w:t xml:space="preserve"> </w:t>
      </w:r>
      <w:r>
        <w:rPr>
          <w:rFonts w:ascii="Arial" w:hAnsi="Arial" w:cs="Arial"/>
          <w:sz w:val="20"/>
          <w:szCs w:val="20"/>
          <w:lang w:val="en-US"/>
        </w:rPr>
        <w:t>U</w:t>
      </w:r>
      <w:r w:rsidRPr="00373150">
        <w:rPr>
          <w:rFonts w:ascii="Arial" w:hAnsi="Arial" w:cs="Arial"/>
          <w:sz w:val="20"/>
          <w:szCs w:val="20"/>
          <w:lang w:val="en-US"/>
        </w:rPr>
        <w:t xml:space="preserve">se of the information system may be subject to other </w:t>
      </w:r>
      <w:proofErr w:type="gramStart"/>
      <w:r w:rsidRPr="00373150">
        <w:rPr>
          <w:rFonts w:ascii="Arial" w:hAnsi="Arial" w:cs="Arial"/>
          <w:sz w:val="20"/>
          <w:szCs w:val="20"/>
          <w:lang w:val="en-US"/>
        </w:rPr>
        <w:t>specifie</w:t>
      </w:r>
      <w:r>
        <w:rPr>
          <w:rFonts w:ascii="Arial" w:hAnsi="Arial" w:cs="Arial"/>
          <w:sz w:val="20"/>
          <w:szCs w:val="20"/>
          <w:lang w:val="en-US"/>
        </w:rPr>
        <w:t>d</w:t>
      </w:r>
      <w:proofErr w:type="gramEnd"/>
      <w:r>
        <w:rPr>
          <w:rFonts w:ascii="Arial" w:hAnsi="Arial" w:cs="Arial"/>
          <w:sz w:val="20"/>
          <w:szCs w:val="20"/>
          <w:lang w:val="en-US"/>
        </w:rPr>
        <w:t xml:space="preserve"> </w:t>
      </w:r>
    </w:p>
    <w:p w14:paraId="76B3296D" w14:textId="77777777" w:rsidR="00373150" w:rsidRDefault="00373150" w:rsidP="00373150">
      <w:pPr>
        <w:pStyle w:val="DHABodyText"/>
        <w:ind w:left="360"/>
        <w:jc w:val="center"/>
        <w:rPr>
          <w:rFonts w:ascii="Arial" w:hAnsi="Arial" w:cs="Arial"/>
          <w:sz w:val="20"/>
          <w:szCs w:val="20"/>
          <w:lang w:val="en-US"/>
        </w:rPr>
      </w:pPr>
      <w:r w:rsidRPr="00373150">
        <w:rPr>
          <w:rFonts w:ascii="Arial" w:hAnsi="Arial" w:cs="Arial"/>
          <w:sz w:val="20"/>
          <w:szCs w:val="20"/>
          <w:lang w:val="en-US"/>
        </w:rPr>
        <w:t>requirements associated</w:t>
      </w:r>
      <w:r>
        <w:rPr>
          <w:rFonts w:ascii="Arial" w:hAnsi="Arial" w:cs="Arial"/>
          <w:sz w:val="20"/>
          <w:szCs w:val="20"/>
          <w:lang w:val="en-US"/>
        </w:rPr>
        <w:t xml:space="preserve"> </w:t>
      </w:r>
      <w:r w:rsidRPr="00373150">
        <w:rPr>
          <w:rFonts w:ascii="Arial" w:hAnsi="Arial" w:cs="Arial"/>
          <w:sz w:val="20"/>
          <w:szCs w:val="20"/>
          <w:lang w:val="en-US"/>
        </w:rPr>
        <w:t xml:space="preserve">with certain types of </w:t>
      </w:r>
      <w:proofErr w:type="gramStart"/>
      <w:r w:rsidRPr="00373150">
        <w:rPr>
          <w:rFonts w:ascii="Arial" w:hAnsi="Arial" w:cs="Arial"/>
          <w:sz w:val="20"/>
          <w:szCs w:val="20"/>
          <w:lang w:val="en-US"/>
        </w:rPr>
        <w:t>CUI</w:t>
      </w:r>
      <w:proofErr w:type="gramEnd"/>
      <w:r w:rsidRPr="00373150">
        <w:rPr>
          <w:rFonts w:ascii="Arial" w:hAnsi="Arial" w:cs="Arial"/>
          <w:sz w:val="20"/>
          <w:szCs w:val="20"/>
          <w:lang w:val="en-US"/>
        </w:rPr>
        <w:t xml:space="preserve"> such as Export Controlled information.</w:t>
      </w:r>
      <w:r>
        <w:rPr>
          <w:rFonts w:ascii="Arial" w:hAnsi="Arial" w:cs="Arial"/>
          <w:sz w:val="20"/>
          <w:szCs w:val="20"/>
          <w:lang w:val="en-US"/>
        </w:rPr>
        <w:t xml:space="preserve"> </w:t>
      </w:r>
      <w:r w:rsidR="00830E4A" w:rsidRPr="00EB5CDE">
        <w:rPr>
          <w:rFonts w:ascii="Arial" w:hAnsi="Arial" w:cs="Arial"/>
          <w:sz w:val="20"/>
          <w:szCs w:val="20"/>
          <w:lang w:val="en-US"/>
        </w:rPr>
        <w:t>USE OF THI</w:t>
      </w:r>
      <w:r>
        <w:rPr>
          <w:rFonts w:ascii="Arial" w:hAnsi="Arial" w:cs="Arial"/>
          <w:sz w:val="20"/>
          <w:szCs w:val="20"/>
          <w:lang w:val="en-US"/>
        </w:rPr>
        <w:t xml:space="preserve">S </w:t>
      </w:r>
    </w:p>
    <w:p w14:paraId="5F673086" w14:textId="77777777" w:rsidR="00373150"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SYSTEM BY ANY USER, AUTHORIZED</w:t>
      </w:r>
      <w:r w:rsidR="00373150">
        <w:rPr>
          <w:rFonts w:ascii="Arial" w:hAnsi="Arial" w:cs="Arial"/>
          <w:sz w:val="20"/>
          <w:szCs w:val="20"/>
          <w:lang w:val="en-US"/>
        </w:rPr>
        <w:t xml:space="preserve"> </w:t>
      </w:r>
      <w:r w:rsidRPr="00EB5CDE">
        <w:rPr>
          <w:rFonts w:ascii="Arial" w:hAnsi="Arial" w:cs="Arial"/>
          <w:sz w:val="20"/>
          <w:szCs w:val="20"/>
          <w:lang w:val="en-US"/>
        </w:rPr>
        <w:t xml:space="preserve">OR UNAUTHORIZE, CONSTITUTES CONSENT TO THIS </w:t>
      </w:r>
    </w:p>
    <w:p w14:paraId="4C2DC511" w14:textId="5249419E"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MONITORING. INTERCEPTION,</w:t>
      </w:r>
      <w:r w:rsidR="00373150">
        <w:rPr>
          <w:rFonts w:ascii="Arial" w:hAnsi="Arial" w:cs="Arial"/>
          <w:sz w:val="20"/>
          <w:szCs w:val="20"/>
          <w:lang w:val="en-US"/>
        </w:rPr>
        <w:t xml:space="preserve"> </w:t>
      </w:r>
      <w:r w:rsidRPr="00EB5CDE">
        <w:rPr>
          <w:rFonts w:ascii="Arial" w:hAnsi="Arial" w:cs="Arial"/>
          <w:sz w:val="20"/>
          <w:szCs w:val="20"/>
          <w:lang w:val="en-US"/>
        </w:rPr>
        <w:t>READING, COPYING, OR CAPTURING AND DISCLOSURE.</w:t>
      </w:r>
    </w:p>
    <w:p w14:paraId="12EDFA9D" w14:textId="77777777" w:rsidR="00830E4A" w:rsidRPr="00EB5CDE" w:rsidRDefault="00830E4A" w:rsidP="00373150">
      <w:pPr>
        <w:pStyle w:val="DHABodyText"/>
        <w:ind w:left="360"/>
        <w:jc w:val="center"/>
        <w:rPr>
          <w:rFonts w:ascii="Arial" w:hAnsi="Arial" w:cs="Arial"/>
          <w:sz w:val="20"/>
          <w:szCs w:val="20"/>
          <w:highlight w:val="yellow"/>
        </w:rPr>
      </w:pPr>
      <w:r w:rsidRPr="00EB5CDE">
        <w:rPr>
          <w:rFonts w:ascii="Arial" w:hAnsi="Arial" w:cs="Arial"/>
          <w:sz w:val="20"/>
          <w:szCs w:val="20"/>
          <w:lang w:val="en-US"/>
        </w:rPr>
        <w:t xml:space="preserve">WARNING </w:t>
      </w:r>
      <w:proofErr w:type="spellStart"/>
      <w:r w:rsidRPr="00EB5CDE">
        <w:rPr>
          <w:rFonts w:ascii="Arial" w:hAnsi="Arial" w:cs="Arial"/>
          <w:sz w:val="20"/>
          <w:szCs w:val="20"/>
          <w:lang w:val="en-US"/>
        </w:rPr>
        <w:t>WARNING</w:t>
      </w:r>
      <w:proofErr w:type="spellEnd"/>
      <w:r w:rsidRPr="00EB5CDE">
        <w:rPr>
          <w:rFonts w:ascii="Arial" w:hAnsi="Arial" w:cs="Arial"/>
          <w:sz w:val="20"/>
          <w:szCs w:val="20"/>
          <w:lang w:val="en-US"/>
        </w:rPr>
        <w:t xml:space="preserve"> </w:t>
      </w:r>
      <w:proofErr w:type="spellStart"/>
      <w:r w:rsidRPr="00EB5CDE">
        <w:rPr>
          <w:rFonts w:ascii="Arial" w:hAnsi="Arial" w:cs="Arial"/>
          <w:sz w:val="20"/>
          <w:szCs w:val="20"/>
          <w:lang w:val="en-US"/>
        </w:rPr>
        <w:t>WARNING</w:t>
      </w:r>
      <w:proofErr w:type="spellEnd"/>
      <w:r w:rsidRPr="00EB5CDE">
        <w:rPr>
          <w:rFonts w:ascii="Arial" w:hAnsi="Arial" w:cs="Arial"/>
          <w:sz w:val="20"/>
          <w:szCs w:val="20"/>
          <w:lang w:val="en-US"/>
        </w:rPr>
        <w:t>”</w:t>
      </w:r>
    </w:p>
    <w:p w14:paraId="4EB41FEB" w14:textId="77777777" w:rsidR="00830E4A" w:rsidRPr="00EB5CDE" w:rsidRDefault="00830E4A" w:rsidP="00830E4A">
      <w:pPr>
        <w:pStyle w:val="DHABodyText"/>
        <w:ind w:left="360"/>
        <w:rPr>
          <w:rFonts w:ascii="Arial" w:hAnsi="Arial" w:cs="Arial"/>
          <w:sz w:val="20"/>
          <w:szCs w:val="20"/>
          <w:lang w:val="en-US"/>
        </w:rPr>
      </w:pPr>
    </w:p>
    <w:p w14:paraId="6F394DC4" w14:textId="77777777" w:rsidR="00830E4A" w:rsidRPr="00EB5CDE" w:rsidRDefault="00830E4A" w:rsidP="00830E4A">
      <w:pPr>
        <w:pStyle w:val="DHABodyText"/>
        <w:ind w:left="360"/>
        <w:rPr>
          <w:rFonts w:ascii="Arial" w:hAnsi="Arial" w:cs="Arial"/>
          <w:sz w:val="20"/>
          <w:szCs w:val="20"/>
          <w:lang w:val="en-US"/>
        </w:rPr>
      </w:pPr>
      <w:r w:rsidRPr="00EB5CDE">
        <w:rPr>
          <w:rFonts w:ascii="Arial" w:hAnsi="Arial" w:cs="Arial"/>
          <w:sz w:val="20"/>
          <w:szCs w:val="20"/>
          <w:lang w:val="en-US"/>
        </w:rPr>
        <w:t>Interactive login banner for devices</w:t>
      </w:r>
    </w:p>
    <w:p w14:paraId="0469386A" w14:textId="77777777" w:rsidR="00830E4A" w:rsidRPr="00EB5CDE" w:rsidRDefault="00830E4A" w:rsidP="00830E4A">
      <w:pPr>
        <w:pStyle w:val="DHABodyText"/>
        <w:ind w:left="360"/>
        <w:rPr>
          <w:rFonts w:ascii="Arial" w:hAnsi="Arial" w:cs="Arial"/>
          <w:sz w:val="20"/>
          <w:szCs w:val="20"/>
          <w:lang w:val="en-US"/>
        </w:rPr>
      </w:pPr>
      <w:ins w:id="5" w:author="Author">
        <w:r w:rsidRPr="00EB5CDE">
          <w:rPr>
            <w:rFonts w:ascii="Arial" w:hAnsi="Arial" w:cs="Arial"/>
            <w:sz w:val="20"/>
            <w:szCs w:val="20"/>
            <w:lang w:val="en-US"/>
          </w:rPr>
          <w:fldChar w:fldCharType="begin"/>
        </w:r>
        <w:r w:rsidRPr="00EB5CDE">
          <w:rPr>
            <w:rFonts w:ascii="Arial" w:hAnsi="Arial" w:cs="Arial"/>
            <w:sz w:val="20"/>
            <w:szCs w:val="20"/>
            <w:lang w:val="en-US"/>
          </w:rPr>
          <w:instrText xml:space="preserve"> HYPERLINK "</w:instrText>
        </w:r>
      </w:ins>
      <w:r w:rsidRPr="00EB5CDE">
        <w:rPr>
          <w:rFonts w:ascii="Arial" w:hAnsi="Arial" w:cs="Arial"/>
          <w:sz w:val="20"/>
          <w:szCs w:val="20"/>
          <w:lang w:val="en-US"/>
        </w:rPr>
        <w:instrText>https://docs.microsoft.com/en-us/windows/security/threat-protection/security-policy-settings/interactive-logon-message-text-for-users-attempting-to-log-on</w:instrText>
      </w:r>
      <w:ins w:id="6" w:author="Author">
        <w:r w:rsidRPr="00EB5CDE">
          <w:rPr>
            <w:rFonts w:ascii="Arial" w:hAnsi="Arial" w:cs="Arial"/>
            <w:sz w:val="20"/>
            <w:szCs w:val="20"/>
            <w:lang w:val="en-US"/>
          </w:rPr>
          <w:instrText xml:space="preserve">" </w:instrText>
        </w:r>
        <w:r w:rsidRPr="00EB5CDE">
          <w:rPr>
            <w:rFonts w:ascii="Arial" w:hAnsi="Arial" w:cs="Arial"/>
            <w:sz w:val="20"/>
            <w:szCs w:val="20"/>
            <w:lang w:val="en-US"/>
          </w:rPr>
        </w:r>
        <w:r w:rsidRPr="00EB5CDE">
          <w:rPr>
            <w:rFonts w:ascii="Arial" w:hAnsi="Arial" w:cs="Arial"/>
            <w:sz w:val="20"/>
            <w:szCs w:val="20"/>
            <w:lang w:val="en-US"/>
          </w:rPr>
          <w:fldChar w:fldCharType="separate"/>
        </w:r>
      </w:ins>
      <w:r w:rsidRPr="00EB5CDE">
        <w:rPr>
          <w:rStyle w:val="Hyperlink"/>
          <w:rFonts w:ascii="Arial" w:hAnsi="Arial" w:cs="Arial"/>
          <w:sz w:val="20"/>
          <w:szCs w:val="20"/>
          <w:lang w:val="en-US"/>
        </w:rPr>
        <w:t>https://docs.microsoft.com/en-us/windows/security/threat-protection/security-policy-settings/interactive-logon-message-text-for-users-attempting-to-log-on</w:t>
      </w:r>
      <w:ins w:id="7" w:author="Author">
        <w:r w:rsidRPr="00EB5CDE">
          <w:rPr>
            <w:rFonts w:ascii="Arial" w:hAnsi="Arial" w:cs="Arial"/>
            <w:sz w:val="20"/>
            <w:szCs w:val="20"/>
            <w:lang w:val="en-US"/>
          </w:rPr>
          <w:fldChar w:fldCharType="end"/>
        </w:r>
        <w:r w:rsidRPr="00EB5CDE">
          <w:rPr>
            <w:rFonts w:ascii="Arial" w:hAnsi="Arial" w:cs="Arial"/>
            <w:sz w:val="20"/>
            <w:szCs w:val="20"/>
            <w:lang w:val="en-US"/>
          </w:rPr>
          <w:t xml:space="preserve"> </w:t>
        </w:r>
      </w:ins>
    </w:p>
    <w:p w14:paraId="53A5F6AD" w14:textId="77777777" w:rsidR="00830E4A" w:rsidRPr="00EB5CDE" w:rsidRDefault="00830E4A" w:rsidP="00830E4A">
      <w:pPr>
        <w:pStyle w:val="DHABodyText"/>
        <w:ind w:left="360"/>
        <w:rPr>
          <w:rFonts w:ascii="Arial" w:hAnsi="Arial" w:cs="Arial"/>
          <w:sz w:val="20"/>
          <w:szCs w:val="20"/>
          <w:lang w:val="en-US"/>
        </w:rPr>
      </w:pPr>
      <w:r w:rsidRPr="00EB5CDE">
        <w:rPr>
          <w:rFonts w:ascii="Arial" w:hAnsi="Arial" w:cs="Arial"/>
          <w:sz w:val="20"/>
          <w:szCs w:val="20"/>
          <w:lang w:val="en-US"/>
        </w:rPr>
        <w:t xml:space="preserve">Login banner for Azure Company Branding: </w:t>
      </w:r>
    </w:p>
    <w:p w14:paraId="3E57290F" w14:textId="20F51F38" w:rsidR="00715897" w:rsidRDefault="00830E4A" w:rsidP="00830E4A">
      <w:pPr>
        <w:pStyle w:val="DHABodyText"/>
        <w:ind w:left="360"/>
        <w:rPr>
          <w:rFonts w:ascii="Arial" w:hAnsi="Arial" w:cs="Arial"/>
          <w:sz w:val="20"/>
          <w:szCs w:val="20"/>
        </w:rPr>
      </w:pPr>
      <w:ins w:id="8" w:author="Author">
        <w:r w:rsidRPr="00EB5CDE">
          <w:rPr>
            <w:rFonts w:ascii="Arial" w:hAnsi="Arial" w:cs="Arial"/>
            <w:sz w:val="20"/>
            <w:szCs w:val="20"/>
          </w:rPr>
          <w:fldChar w:fldCharType="begin"/>
        </w:r>
        <w:r w:rsidRPr="00EB5CDE">
          <w:rPr>
            <w:rFonts w:ascii="Arial" w:hAnsi="Arial" w:cs="Arial"/>
            <w:sz w:val="20"/>
            <w:szCs w:val="20"/>
          </w:rPr>
          <w:instrText xml:space="preserve"> HYPERLINK "</w:instrText>
        </w:r>
      </w:ins>
      <w:r w:rsidRPr="00EB5CDE">
        <w:rPr>
          <w:rFonts w:ascii="Arial" w:hAnsi="Arial" w:cs="Arial"/>
          <w:sz w:val="20"/>
          <w:szCs w:val="20"/>
        </w:rPr>
        <w:instrText>https://docs.microsoft.com/en-us/azure/active-directory/fundamentals/customize-branding</w:instrText>
      </w:r>
      <w:ins w:id="9" w:author="Author">
        <w:r w:rsidRPr="00EB5CDE">
          <w:rPr>
            <w:rFonts w:ascii="Arial" w:hAnsi="Arial" w:cs="Arial"/>
            <w:sz w:val="20"/>
            <w:szCs w:val="20"/>
          </w:rPr>
          <w:instrText xml:space="preserve">" </w:instrText>
        </w:r>
        <w:r w:rsidRPr="00EB5CDE">
          <w:rPr>
            <w:rFonts w:ascii="Arial" w:hAnsi="Arial" w:cs="Arial"/>
            <w:sz w:val="20"/>
            <w:szCs w:val="20"/>
          </w:rPr>
        </w:r>
        <w:r w:rsidRPr="00EB5CDE">
          <w:rPr>
            <w:rFonts w:ascii="Arial" w:hAnsi="Arial" w:cs="Arial"/>
            <w:sz w:val="20"/>
            <w:szCs w:val="20"/>
          </w:rPr>
          <w:fldChar w:fldCharType="separate"/>
        </w:r>
      </w:ins>
      <w:r w:rsidRPr="00EB5CDE">
        <w:rPr>
          <w:rStyle w:val="Hyperlink"/>
          <w:rFonts w:ascii="Arial" w:hAnsi="Arial" w:cs="Arial"/>
          <w:sz w:val="20"/>
          <w:szCs w:val="20"/>
        </w:rPr>
        <w:t>https://docs.microsoft.com/en-us/azure/active-directory/fundamentals/customize-branding</w:t>
      </w:r>
      <w:ins w:id="10" w:author="Author">
        <w:r w:rsidRPr="00EB5CDE">
          <w:rPr>
            <w:rFonts w:ascii="Arial" w:hAnsi="Arial" w:cs="Arial"/>
            <w:sz w:val="20"/>
            <w:szCs w:val="20"/>
          </w:rPr>
          <w:fldChar w:fldCharType="end"/>
        </w:r>
      </w:ins>
    </w:p>
    <w:p w14:paraId="4BC62046" w14:textId="68725750" w:rsidR="001F3C95" w:rsidRDefault="001F3C95" w:rsidP="00715897">
      <w:pPr>
        <w:pStyle w:val="DHABodyText"/>
        <w:ind w:left="360"/>
        <w:rPr>
          <w:rFonts w:ascii="Arial" w:hAnsi="Arial" w:cs="Arial"/>
          <w:sz w:val="20"/>
          <w:szCs w:val="20"/>
        </w:rPr>
      </w:pPr>
    </w:p>
    <w:p w14:paraId="058C7EF1" w14:textId="79EEA615" w:rsidR="00DE7555" w:rsidRDefault="00DE7555" w:rsidP="00715897">
      <w:pPr>
        <w:pStyle w:val="DHABodyText"/>
        <w:ind w:left="360"/>
        <w:rPr>
          <w:rFonts w:ascii="Arial" w:hAnsi="Arial" w:cs="Arial"/>
          <w:sz w:val="20"/>
          <w:szCs w:val="20"/>
        </w:rPr>
      </w:pPr>
    </w:p>
    <w:p w14:paraId="53667F38" w14:textId="77777777" w:rsidR="00DE7555" w:rsidRPr="00A00587" w:rsidRDefault="00DE7555" w:rsidP="00715897">
      <w:pPr>
        <w:pStyle w:val="DHABodyText"/>
        <w:ind w:left="360"/>
        <w:rPr>
          <w:rFonts w:ascii="Arial" w:hAnsi="Arial" w:cs="Arial"/>
          <w:sz w:val="20"/>
          <w:szCs w:val="20"/>
        </w:rPr>
      </w:pPr>
    </w:p>
    <w:p w14:paraId="30CEE869" w14:textId="66497028" w:rsidR="00715897" w:rsidRPr="00530B61" w:rsidRDefault="00715897" w:rsidP="00715897">
      <w:pPr>
        <w:spacing w:after="60"/>
        <w:rPr>
          <w:rFonts w:eastAsia="Arial" w:cs="Arial"/>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2-3.1.10</w:t>
      </w:r>
      <w:r w:rsidR="001F3C95">
        <w:rPr>
          <w:rFonts w:eastAsia="Arial" w:cs="Arial"/>
          <w:b/>
          <w:bCs/>
        </w:rPr>
        <w:t xml:space="preserve"> </w:t>
      </w:r>
      <w:r w:rsidRPr="00530B61">
        <w:rPr>
          <w:rFonts w:eastAsia="Arial" w:cs="Arial"/>
          <w:b/>
          <w:bCs/>
        </w:rPr>
        <w:t xml:space="preserve">- </w:t>
      </w:r>
      <w:r w:rsidR="001F3C95" w:rsidRPr="00E8525E">
        <w:rPr>
          <w:b/>
          <w:bCs/>
        </w:rPr>
        <w:t>Use Session Lock With Pattern-Hiding Displays To Prevent Access And Viewing Of Data After A Period Of Inactivity</w:t>
      </w:r>
      <w:r w:rsidR="001F3C95">
        <w:rPr>
          <w:b/>
          <w:bCs/>
        </w:rPr>
        <w:t>:</w:t>
      </w:r>
    </w:p>
    <w:p w14:paraId="0CB6D452" w14:textId="77777777" w:rsidR="00715897" w:rsidRPr="00530B61" w:rsidRDefault="00715897" w:rsidP="00715897">
      <w:pPr>
        <w:spacing w:after="60"/>
        <w:rPr>
          <w:rFonts w:eastAsia="Arial" w:cs="Arial"/>
          <w:lang w:val="x-none"/>
        </w:rPr>
      </w:pPr>
    </w:p>
    <w:p w14:paraId="19C8CE65" w14:textId="77777777" w:rsidR="00830E4A" w:rsidRPr="00830E4A" w:rsidRDefault="00830E4A">
      <w:pPr>
        <w:pStyle w:val="listalpha"/>
        <w:numPr>
          <w:ilvl w:val="0"/>
          <w:numId w:val="27"/>
        </w:numPr>
        <w:rPr>
          <w:rFonts w:ascii="Arial" w:eastAsia="Arial" w:hAnsi="Arial"/>
          <w:sz w:val="20"/>
          <w:szCs w:val="20"/>
        </w:rPr>
      </w:pPr>
      <w:r w:rsidRPr="00830E4A">
        <w:rPr>
          <w:rFonts w:ascii="Arial" w:eastAsia="Arial" w:hAnsi="Arial"/>
          <w:sz w:val="20"/>
          <w:szCs w:val="20"/>
        </w:rPr>
        <w:t xml:space="preserve">The period of inactivity after which the system initiates a session lock is defined as </w:t>
      </w:r>
      <w:r w:rsidRPr="0008743F">
        <w:rPr>
          <w:rFonts w:ascii="Arial" w:eastAsia="Arial" w:hAnsi="Arial"/>
          <w:color w:val="FF0000"/>
          <w:sz w:val="20"/>
          <w:szCs w:val="20"/>
        </w:rPr>
        <w:t>15 minutes</w:t>
      </w:r>
      <w:r w:rsidRPr="00830E4A">
        <w:rPr>
          <w:rFonts w:ascii="Arial" w:eastAsia="Arial" w:hAnsi="Arial"/>
          <w:sz w:val="20"/>
          <w:szCs w:val="20"/>
        </w:rPr>
        <w:t>.</w:t>
      </w:r>
    </w:p>
    <w:p w14:paraId="47A2C651" w14:textId="77777777" w:rsidR="00830E4A" w:rsidRPr="00EB5CDE" w:rsidRDefault="00830E4A" w:rsidP="00830E4A">
      <w:pPr>
        <w:pStyle w:val="listalpha"/>
        <w:numPr>
          <w:ilvl w:val="0"/>
          <w:numId w:val="0"/>
        </w:numPr>
        <w:ind w:left="720"/>
        <w:rPr>
          <w:rFonts w:ascii="Arial" w:eastAsia="Arial" w:hAnsi="Arial"/>
          <w:sz w:val="20"/>
          <w:szCs w:val="20"/>
        </w:rPr>
      </w:pPr>
    </w:p>
    <w:p w14:paraId="4A9EF228" w14:textId="77777777" w:rsidR="00830E4A" w:rsidRPr="00EB5CDE" w:rsidRDefault="00830E4A" w:rsidP="0008743F">
      <w:pPr>
        <w:pStyle w:val="listalpha"/>
        <w:numPr>
          <w:ilvl w:val="0"/>
          <w:numId w:val="38"/>
        </w:numPr>
        <w:rPr>
          <w:rFonts w:ascii="Arial" w:eastAsia="Arial" w:hAnsi="Arial"/>
          <w:sz w:val="20"/>
          <w:szCs w:val="20"/>
        </w:rPr>
      </w:pPr>
      <w:r w:rsidRPr="0008743F">
        <w:rPr>
          <w:rFonts w:ascii="Arial" w:eastAsia="Arial" w:hAnsi="Arial"/>
          <w:color w:val="FF0000"/>
          <w:sz w:val="20"/>
          <w:szCs w:val="20"/>
        </w:rPr>
        <w:t xml:space="preserve">Screen lock is deployed on all virtual workstations/ virtual servers and activated after 15 minutes of inactivity or by explicit user action. </w:t>
      </w:r>
      <w:r w:rsidRPr="00EB5CDE">
        <w:rPr>
          <w:rFonts w:ascii="Arial" w:eastAsia="Arial" w:hAnsi="Arial"/>
          <w:sz w:val="20"/>
          <w:szCs w:val="20"/>
        </w:rPr>
        <w:t>Once screen lock is enabled, only authorized users with valid, unique authenticators can regain access. All other components within the IS utilize an inactivity timer that will log the user out when that timer expires.</w:t>
      </w:r>
    </w:p>
    <w:p w14:paraId="4EBCD57A" w14:textId="77777777" w:rsidR="00830E4A" w:rsidRPr="00EB5CDE" w:rsidRDefault="00830E4A" w:rsidP="0008743F">
      <w:pPr>
        <w:pStyle w:val="ListParagraph"/>
        <w:rPr>
          <w:rFonts w:eastAsia="Arial" w:cs="Arial"/>
          <w:szCs w:val="20"/>
        </w:rPr>
      </w:pPr>
    </w:p>
    <w:p w14:paraId="3D568735" w14:textId="77777777" w:rsidR="00830E4A" w:rsidRPr="00EB5CDE" w:rsidRDefault="00830E4A" w:rsidP="0008743F">
      <w:pPr>
        <w:pStyle w:val="listalpha"/>
        <w:numPr>
          <w:ilvl w:val="0"/>
          <w:numId w:val="38"/>
        </w:numPr>
        <w:rPr>
          <w:rFonts w:ascii="Arial" w:eastAsia="Arial" w:hAnsi="Arial"/>
          <w:sz w:val="20"/>
          <w:szCs w:val="20"/>
        </w:rPr>
      </w:pPr>
      <w:r w:rsidRPr="00EB5CDE">
        <w:rPr>
          <w:rFonts w:ascii="Arial" w:eastAsia="Arial" w:hAnsi="Arial"/>
          <w:sz w:val="20"/>
          <w:szCs w:val="20"/>
        </w:rPr>
        <w:t>Screen locks cover the entire visible area of the screen with unclassified content that was not previously visible on the display.</w:t>
      </w:r>
    </w:p>
    <w:p w14:paraId="4CD487D6" w14:textId="77777777" w:rsidR="00715897" w:rsidRDefault="00715897" w:rsidP="00715897">
      <w:pPr>
        <w:spacing w:after="60"/>
        <w:rPr>
          <w:rFonts w:eastAsia="Arial" w:cs="Arial"/>
          <w:lang w:val="x-none"/>
        </w:rPr>
      </w:pPr>
    </w:p>
    <w:p w14:paraId="4F6CD05F" w14:textId="1E2B7078" w:rsidR="00715897" w:rsidRDefault="00715897" w:rsidP="00715897">
      <w:pPr>
        <w:spacing w:after="60"/>
        <w:rPr>
          <w:rFonts w:eastAsia="Arial" w:cs="Arial"/>
          <w:b/>
          <w:bCs/>
        </w:rPr>
      </w:pPr>
    </w:p>
    <w:p w14:paraId="03867F5E" w14:textId="77777777" w:rsidR="00DE7555" w:rsidRPr="00530B61" w:rsidRDefault="00DE7555" w:rsidP="00715897">
      <w:pPr>
        <w:spacing w:after="60"/>
        <w:rPr>
          <w:rFonts w:eastAsia="Arial" w:cs="Arial"/>
          <w:b/>
          <w:bCs/>
        </w:rPr>
      </w:pPr>
    </w:p>
    <w:p w14:paraId="1C82A1EF" w14:textId="51408547" w:rsidR="00715897" w:rsidRPr="00530B61" w:rsidRDefault="00715897" w:rsidP="00715897">
      <w:pPr>
        <w:spacing w:after="60"/>
        <w:rPr>
          <w:rFonts w:eastAsia="Arial" w:cs="Arial"/>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w:t>
      </w:r>
      <w:r w:rsidRPr="00E8525E">
        <w:rPr>
          <w:rFonts w:eastAsia="Arial" w:cs="Arial"/>
          <w:b/>
          <w:bCs/>
        </w:rPr>
        <w:t>11</w:t>
      </w:r>
      <w:r w:rsidR="001F3C95">
        <w:rPr>
          <w:rFonts w:eastAsia="Arial" w:cs="Arial"/>
          <w:b/>
          <w:bCs/>
        </w:rPr>
        <w:t xml:space="preserve"> </w:t>
      </w:r>
      <w:r w:rsidRPr="00E8525E">
        <w:rPr>
          <w:rFonts w:eastAsia="Arial" w:cs="Arial"/>
          <w:b/>
          <w:bCs/>
        </w:rPr>
        <w:t xml:space="preserve">- </w:t>
      </w:r>
      <w:r w:rsidR="001F3C95" w:rsidRPr="00E8525E">
        <w:rPr>
          <w:b/>
          <w:bCs/>
        </w:rPr>
        <w:t>Terminate (Automatically) A User Session After A Defined Condition</w:t>
      </w:r>
      <w:r w:rsidR="001F3C95">
        <w:rPr>
          <w:b/>
          <w:bCs/>
        </w:rPr>
        <w:t>:</w:t>
      </w:r>
    </w:p>
    <w:p w14:paraId="5A8B03FF" w14:textId="77777777" w:rsidR="00715897" w:rsidRPr="00530B61" w:rsidRDefault="00715897" w:rsidP="00715897">
      <w:pPr>
        <w:spacing w:after="60"/>
        <w:rPr>
          <w:rFonts w:eastAsia="Arial" w:cs="Arial"/>
        </w:rPr>
      </w:pPr>
    </w:p>
    <w:p w14:paraId="222533FE" w14:textId="5B8C85AC" w:rsidR="00715897" w:rsidRPr="00530B61" w:rsidRDefault="00715897">
      <w:pPr>
        <w:pStyle w:val="ListParagraph"/>
        <w:numPr>
          <w:ilvl w:val="0"/>
          <w:numId w:val="13"/>
        </w:numPr>
        <w:spacing w:after="60"/>
        <w:rPr>
          <w:rFonts w:eastAsia="Arial" w:cs="Arial"/>
        </w:rPr>
      </w:pPr>
      <w:r w:rsidRPr="37E1F9C7">
        <w:rPr>
          <w:rFonts w:eastAsia="Arial" w:cs="Arial"/>
        </w:rPr>
        <w:t xml:space="preserve">All components of the </w:t>
      </w:r>
      <w:r>
        <w:rPr>
          <w:rFonts w:eastAsia="Arial" w:cs="Arial"/>
        </w:rPr>
        <w:t>information system</w:t>
      </w:r>
      <w:r w:rsidRPr="37E1F9C7">
        <w:rPr>
          <w:rFonts w:eastAsia="Arial" w:cs="Arial"/>
        </w:rPr>
        <w:t xml:space="preserve"> are configured to terminate user sessions based on the following conditions:</w:t>
      </w:r>
    </w:p>
    <w:p w14:paraId="08484F66" w14:textId="540BD3B5" w:rsidR="00715897" w:rsidRPr="0008743F" w:rsidRDefault="00715897" w:rsidP="00715897">
      <w:pPr>
        <w:pStyle w:val="ListParagraph"/>
        <w:numPr>
          <w:ilvl w:val="0"/>
          <w:numId w:val="7"/>
        </w:numPr>
        <w:spacing w:after="60"/>
        <w:rPr>
          <w:rFonts w:eastAsia="Arial" w:cs="Arial"/>
          <w:color w:val="FF0000"/>
        </w:rPr>
      </w:pPr>
      <w:r w:rsidRPr="0008743F">
        <w:rPr>
          <w:rFonts w:eastAsia="Arial" w:cs="Arial"/>
          <w:color w:val="FF0000"/>
        </w:rPr>
        <w:t>15 minutes of user inactivity over a remote connection to a windows workstation</w:t>
      </w:r>
    </w:p>
    <w:p w14:paraId="591AB167" w14:textId="2D7EB832" w:rsidR="00715897" w:rsidRPr="0008743F" w:rsidRDefault="00715897" w:rsidP="00715897">
      <w:pPr>
        <w:pStyle w:val="ListParagraph"/>
        <w:numPr>
          <w:ilvl w:val="0"/>
          <w:numId w:val="7"/>
        </w:numPr>
        <w:spacing w:after="60"/>
        <w:rPr>
          <w:rFonts w:eastAsia="Arial" w:cs="Arial"/>
          <w:color w:val="FF0000"/>
        </w:rPr>
      </w:pPr>
      <w:r w:rsidRPr="0008743F">
        <w:rPr>
          <w:rFonts w:eastAsia="Arial" w:cs="Arial"/>
          <w:color w:val="FF0000"/>
        </w:rPr>
        <w:t>15 minutes of user inactivity over a remote connection to a windows server</w:t>
      </w:r>
    </w:p>
    <w:p w14:paraId="22BE050D" w14:textId="77777777" w:rsidR="00830E4A" w:rsidRPr="0008743F" w:rsidRDefault="00830E4A" w:rsidP="00830E4A">
      <w:pPr>
        <w:pStyle w:val="ListParagraph"/>
        <w:numPr>
          <w:ilvl w:val="0"/>
          <w:numId w:val="7"/>
        </w:numPr>
        <w:spacing w:after="60"/>
        <w:rPr>
          <w:rFonts w:eastAsia="Arial" w:cs="Arial"/>
          <w:color w:val="FF0000"/>
        </w:rPr>
      </w:pPr>
      <w:r w:rsidRPr="0008743F">
        <w:rPr>
          <w:rFonts w:eastAsia="Arial" w:cs="Arial"/>
          <w:color w:val="FF0000"/>
        </w:rPr>
        <w:t>15 minutes of user inactivity over a connection from the mobile devices.</w:t>
      </w:r>
    </w:p>
    <w:p w14:paraId="093375E4" w14:textId="77777777" w:rsidR="00830E4A" w:rsidRDefault="00830E4A" w:rsidP="00830E4A">
      <w:pPr>
        <w:spacing w:after="60"/>
        <w:rPr>
          <w:rFonts w:eastAsia="Arial"/>
          <w:szCs w:val="20"/>
        </w:rPr>
      </w:pPr>
    </w:p>
    <w:p w14:paraId="6F4CF0D2" w14:textId="7CC98F54" w:rsidR="00830E4A" w:rsidRPr="00830E4A" w:rsidRDefault="00830E4A">
      <w:pPr>
        <w:pStyle w:val="ListParagraph"/>
        <w:numPr>
          <w:ilvl w:val="0"/>
          <w:numId w:val="28"/>
        </w:numPr>
        <w:spacing w:after="60"/>
        <w:rPr>
          <w:rFonts w:eastAsia="Arial" w:cs="Arial"/>
        </w:rPr>
      </w:pPr>
      <w:r w:rsidRPr="00830E4A">
        <w:rPr>
          <w:rFonts w:eastAsia="Arial"/>
          <w:szCs w:val="20"/>
        </w:rPr>
        <w:t xml:space="preserve">All components of the </w:t>
      </w:r>
      <w:r w:rsidR="00963C2A">
        <w:rPr>
          <w:rFonts w:eastAsia="Arial"/>
          <w:szCs w:val="20"/>
        </w:rPr>
        <w:t>information system</w:t>
      </w:r>
      <w:r w:rsidRPr="00830E4A">
        <w:rPr>
          <w:rFonts w:eastAsia="Arial"/>
          <w:szCs w:val="20"/>
        </w:rPr>
        <w:t xml:space="preserve"> are </w:t>
      </w:r>
      <w:r w:rsidR="00963C2A">
        <w:rPr>
          <w:rFonts w:eastAsia="Arial"/>
          <w:szCs w:val="20"/>
        </w:rPr>
        <w:t xml:space="preserve">configured </w:t>
      </w:r>
      <w:r w:rsidRPr="00830E4A">
        <w:rPr>
          <w:rFonts w:eastAsia="Arial"/>
          <w:szCs w:val="20"/>
        </w:rPr>
        <w:t>to terminate user sessions based on the conditions above.</w:t>
      </w:r>
    </w:p>
    <w:p w14:paraId="018BE7EC" w14:textId="77777777" w:rsidR="00830E4A" w:rsidRPr="00830E4A" w:rsidRDefault="00830E4A" w:rsidP="00830E4A">
      <w:pPr>
        <w:spacing w:after="60"/>
        <w:rPr>
          <w:rFonts w:eastAsia="Arial" w:cs="Arial"/>
        </w:rPr>
      </w:pPr>
    </w:p>
    <w:p w14:paraId="36781CB2" w14:textId="39007F67" w:rsidR="00715897" w:rsidRDefault="00715897" w:rsidP="001F3C95">
      <w:pPr>
        <w:spacing w:after="60"/>
        <w:rPr>
          <w:rFonts w:eastAsia="Arial" w:cs="Arial"/>
        </w:rPr>
      </w:pPr>
    </w:p>
    <w:p w14:paraId="63247206" w14:textId="77777777" w:rsidR="001F3C95" w:rsidRPr="00E8525E" w:rsidRDefault="001F3C95" w:rsidP="001F3C95">
      <w:pPr>
        <w:spacing w:after="60"/>
        <w:rPr>
          <w:rFonts w:eastAsia="Arial" w:cs="Arial"/>
        </w:rPr>
      </w:pPr>
    </w:p>
    <w:p w14:paraId="38F1B25B" w14:textId="2C8956F9" w:rsidR="00715897" w:rsidRDefault="00715897" w:rsidP="00715897">
      <w:pPr>
        <w:spacing w:after="60"/>
        <w:rPr>
          <w:b/>
          <w:bCs/>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w:t>
      </w:r>
      <w:r w:rsidRPr="00E8525E">
        <w:rPr>
          <w:rFonts w:eastAsia="Arial" w:cs="Arial"/>
          <w:b/>
          <w:bCs/>
        </w:rPr>
        <w:t xml:space="preserve">12- </w:t>
      </w:r>
      <w:r w:rsidR="001F3C95" w:rsidRPr="00E8525E">
        <w:rPr>
          <w:b/>
          <w:bCs/>
        </w:rPr>
        <w:t>Monitor And Control Remote Access Sessions</w:t>
      </w:r>
      <w:r w:rsidR="001F3C95">
        <w:rPr>
          <w:b/>
          <w:bCs/>
        </w:rPr>
        <w:t>:</w:t>
      </w:r>
    </w:p>
    <w:p w14:paraId="3C641260" w14:textId="77777777" w:rsidR="00AA407C" w:rsidRPr="00530B61" w:rsidRDefault="00AA407C" w:rsidP="00715897">
      <w:pPr>
        <w:spacing w:after="60"/>
        <w:rPr>
          <w:rFonts w:eastAsia="Arial" w:cs="Arial"/>
        </w:rPr>
      </w:pPr>
    </w:p>
    <w:p w14:paraId="7900EAC9" w14:textId="77777777" w:rsidR="00AA407C" w:rsidRPr="00AA407C" w:rsidRDefault="00AA407C">
      <w:pPr>
        <w:pStyle w:val="listalpha"/>
        <w:numPr>
          <w:ilvl w:val="0"/>
          <w:numId w:val="29"/>
        </w:numPr>
        <w:rPr>
          <w:rFonts w:ascii="Arial" w:eastAsia="Arial" w:hAnsi="Arial"/>
          <w:sz w:val="20"/>
          <w:szCs w:val="20"/>
        </w:rPr>
      </w:pPr>
      <w:r w:rsidRPr="00AA407C">
        <w:rPr>
          <w:rFonts w:ascii="Arial" w:eastAsia="Arial" w:hAnsi="Arial"/>
          <w:sz w:val="20"/>
          <w:szCs w:val="20"/>
        </w:rPr>
        <w:t>Remote access methods permitted and utilized within the IS include authentication methods for controlling access.</w:t>
      </w:r>
    </w:p>
    <w:p w14:paraId="333C1B61" w14:textId="77777777" w:rsidR="00AA407C" w:rsidRPr="00EB5CDE" w:rsidRDefault="00AA407C" w:rsidP="00AA407C">
      <w:pPr>
        <w:pStyle w:val="listalpha"/>
        <w:numPr>
          <w:ilvl w:val="0"/>
          <w:numId w:val="0"/>
        </w:numPr>
        <w:ind w:left="720"/>
        <w:rPr>
          <w:rFonts w:ascii="Arial" w:eastAsia="Arial" w:hAnsi="Arial"/>
          <w:sz w:val="20"/>
          <w:szCs w:val="20"/>
        </w:rPr>
      </w:pPr>
    </w:p>
    <w:p w14:paraId="23F3238B" w14:textId="0AA7BF0D" w:rsidR="00AA407C" w:rsidRPr="00EB5CDE" w:rsidRDefault="00AA407C">
      <w:pPr>
        <w:pStyle w:val="listalpha"/>
        <w:numPr>
          <w:ilvl w:val="0"/>
          <w:numId w:val="17"/>
        </w:numPr>
        <w:rPr>
          <w:rFonts w:ascii="Arial" w:hAnsi="Arial"/>
          <w:sz w:val="20"/>
          <w:szCs w:val="20"/>
        </w:rPr>
      </w:pPr>
      <w:r w:rsidRPr="00EB5CDE">
        <w:rPr>
          <w:rFonts w:ascii="Arial" w:hAnsi="Arial"/>
          <w:sz w:val="20"/>
          <w:szCs w:val="20"/>
        </w:rPr>
        <w:t>Due to the nature of the decentralized configuration of the secure enclave, all access to the secure enclave will be a remote connection</w:t>
      </w:r>
      <w:r w:rsidR="00173FE5">
        <w:rPr>
          <w:rFonts w:ascii="Arial" w:hAnsi="Arial"/>
          <w:sz w:val="20"/>
          <w:szCs w:val="20"/>
        </w:rPr>
        <w:t>.</w:t>
      </w:r>
    </w:p>
    <w:p w14:paraId="41A75407" w14:textId="77777777" w:rsidR="00AA407C" w:rsidRPr="00EB5CDE" w:rsidRDefault="00AA407C" w:rsidP="00AA407C">
      <w:pPr>
        <w:pStyle w:val="listalpha"/>
        <w:numPr>
          <w:ilvl w:val="0"/>
          <w:numId w:val="0"/>
        </w:numPr>
        <w:ind w:left="720"/>
        <w:rPr>
          <w:rFonts w:ascii="Arial" w:hAnsi="Arial"/>
          <w:sz w:val="20"/>
          <w:szCs w:val="20"/>
        </w:rPr>
      </w:pPr>
    </w:p>
    <w:p w14:paraId="4B4F63CA" w14:textId="7E5B4BC4" w:rsidR="00AA407C" w:rsidRPr="00EB5CDE" w:rsidRDefault="00AA407C">
      <w:pPr>
        <w:pStyle w:val="listalpha"/>
        <w:numPr>
          <w:ilvl w:val="0"/>
          <w:numId w:val="17"/>
        </w:numPr>
        <w:rPr>
          <w:rFonts w:ascii="Arial" w:eastAsia="Arial" w:hAnsi="Arial"/>
          <w:sz w:val="20"/>
          <w:szCs w:val="20"/>
        </w:rPr>
      </w:pPr>
      <w:r w:rsidRPr="00EB5CDE">
        <w:rPr>
          <w:rFonts w:ascii="Arial" w:hAnsi="Arial"/>
          <w:sz w:val="20"/>
          <w:szCs w:val="20"/>
        </w:rPr>
        <w:t>All components of the IS are configured IAW applicable STIGs for configuring and controlling approved remote access methods</w:t>
      </w:r>
      <w:r w:rsidRPr="00EB5CDE">
        <w:rPr>
          <w:rFonts w:ascii="Arial" w:eastAsia="Arial" w:hAnsi="Arial"/>
          <w:sz w:val="20"/>
          <w:szCs w:val="20"/>
        </w:rPr>
        <w:t xml:space="preserve">. Only designated and appropriately cleared </w:t>
      </w:r>
      <w:r w:rsidR="00963C2A" w:rsidRPr="00963C2A">
        <w:rPr>
          <w:rFonts w:ascii="Arial" w:eastAsia="Arial" w:hAnsi="Arial"/>
          <w:color w:val="5B9BD5" w:themeColor="accent1"/>
          <w:sz w:val="20"/>
          <w:szCs w:val="20"/>
        </w:rPr>
        <w:t>&lt;role</w:t>
      </w:r>
      <w:r w:rsidRPr="00963C2A">
        <w:rPr>
          <w:rFonts w:ascii="Arial" w:eastAsia="Arial" w:hAnsi="Arial"/>
          <w:color w:val="5B9BD5" w:themeColor="accent1"/>
          <w:sz w:val="20"/>
          <w:szCs w:val="20"/>
        </w:rPr>
        <w:t>s</w:t>
      </w:r>
      <w:r w:rsidR="00963C2A" w:rsidRPr="00963C2A">
        <w:rPr>
          <w:rFonts w:ascii="Arial" w:eastAsia="Arial" w:hAnsi="Arial"/>
          <w:color w:val="5B9BD5" w:themeColor="accent1"/>
          <w:sz w:val="20"/>
          <w:szCs w:val="20"/>
        </w:rPr>
        <w:t>&gt;</w:t>
      </w:r>
      <w:r w:rsidRPr="00963C2A">
        <w:rPr>
          <w:rFonts w:ascii="Arial" w:eastAsia="Arial" w:hAnsi="Arial"/>
          <w:color w:val="5B9BD5" w:themeColor="accent1"/>
          <w:sz w:val="20"/>
          <w:szCs w:val="20"/>
        </w:rPr>
        <w:t xml:space="preserve"> </w:t>
      </w:r>
      <w:r w:rsidRPr="00EB5CDE">
        <w:rPr>
          <w:rFonts w:ascii="Arial" w:eastAsia="Arial" w:hAnsi="Arial"/>
          <w:sz w:val="20"/>
          <w:szCs w:val="20"/>
        </w:rPr>
        <w:t xml:space="preserve">have the authority to access or modify the IS. Usage of these remote access services is solely for the purposes of operating, administering, monitoring, and troubleshooting IS components. </w:t>
      </w:r>
      <w:r w:rsidR="005339D4">
        <w:rPr>
          <w:rFonts w:ascii="Arial" w:hAnsi="Arial"/>
          <w:sz w:val="20"/>
          <w:szCs w:val="20"/>
        </w:rPr>
        <w:t>Madison SpringField</w:t>
      </w:r>
      <w:r w:rsidRPr="00EB5CDE">
        <w:rPr>
          <w:rFonts w:ascii="Arial" w:hAnsi="Arial"/>
          <w:sz w:val="20"/>
          <w:szCs w:val="20"/>
        </w:rPr>
        <w:t xml:space="preserve"> utilizes a managed and controlled desktop image that is deployed with the approved baseline image of applications including those approved for use for remote access.</w:t>
      </w:r>
    </w:p>
    <w:p w14:paraId="3FB40EA8" w14:textId="77777777" w:rsidR="00AA407C" w:rsidRPr="00EB5CDE" w:rsidRDefault="00AA407C" w:rsidP="00AA407C">
      <w:pPr>
        <w:pStyle w:val="ListParagraph"/>
        <w:rPr>
          <w:rFonts w:eastAsia="Arial" w:cs="Arial"/>
          <w:szCs w:val="20"/>
        </w:rPr>
      </w:pPr>
    </w:p>
    <w:p w14:paraId="79A30770" w14:textId="7822C804" w:rsidR="00AA407C" w:rsidRPr="00EB5CDE" w:rsidRDefault="005339D4">
      <w:pPr>
        <w:pStyle w:val="listalpha"/>
        <w:numPr>
          <w:ilvl w:val="0"/>
          <w:numId w:val="17"/>
        </w:numPr>
        <w:rPr>
          <w:rFonts w:ascii="Arial" w:eastAsia="Arial" w:hAnsi="Arial"/>
          <w:sz w:val="20"/>
          <w:szCs w:val="20"/>
        </w:rPr>
      </w:pPr>
      <w:r>
        <w:rPr>
          <w:rFonts w:ascii="Arial" w:eastAsia="Arial" w:hAnsi="Arial"/>
          <w:sz w:val="20"/>
          <w:szCs w:val="20"/>
        </w:rPr>
        <w:t>Madison SpringField</w:t>
      </w:r>
      <w:r w:rsidR="00AA407C" w:rsidRPr="00062C9E">
        <w:rPr>
          <w:rFonts w:ascii="Arial" w:eastAsia="Arial" w:hAnsi="Arial"/>
          <w:sz w:val="20"/>
          <w:szCs w:val="20"/>
        </w:rPr>
        <w:t xml:space="preserve"> monitors remote access </w:t>
      </w:r>
      <w:r w:rsidR="00AA407C" w:rsidRPr="00EB5CDE">
        <w:rPr>
          <w:rFonts w:ascii="Arial" w:eastAsia="Arial" w:hAnsi="Arial"/>
          <w:sz w:val="20"/>
          <w:szCs w:val="20"/>
        </w:rPr>
        <w:t xml:space="preserve">methods utilizing audit record content generated by each IS component </w:t>
      </w:r>
      <w:r w:rsidR="00AA407C" w:rsidRPr="00062C9E">
        <w:rPr>
          <w:rFonts w:ascii="Arial" w:eastAsia="Arial" w:hAnsi="Arial"/>
          <w:sz w:val="20"/>
          <w:szCs w:val="20"/>
        </w:rPr>
        <w:t xml:space="preserve">IAW the Audit Policy. </w:t>
      </w:r>
      <w:r w:rsidR="00AA407C" w:rsidRPr="00EB5CDE">
        <w:rPr>
          <w:rFonts w:ascii="Arial" w:eastAsia="Arial" w:hAnsi="Arial"/>
          <w:sz w:val="20"/>
          <w:szCs w:val="20"/>
        </w:rPr>
        <w:t xml:space="preserve">All remote access sessions are logged and audited with the </w:t>
      </w:r>
      <w:r w:rsidR="00173FE5">
        <w:rPr>
          <w:rFonts w:ascii="Arial" w:eastAsia="Arial" w:hAnsi="Arial"/>
          <w:color w:val="FF0000"/>
          <w:sz w:val="20"/>
          <w:szCs w:val="20"/>
        </w:rPr>
        <w:t>Microsoft Sentinel</w:t>
      </w:r>
      <w:r w:rsidR="00AA407C" w:rsidRPr="00EB5CDE">
        <w:rPr>
          <w:rFonts w:ascii="Arial" w:eastAsia="Arial" w:hAnsi="Arial"/>
          <w:sz w:val="20"/>
          <w:szCs w:val="20"/>
        </w:rPr>
        <w:t>.</w:t>
      </w:r>
    </w:p>
    <w:p w14:paraId="5D8390E7" w14:textId="77777777" w:rsidR="00715897" w:rsidRDefault="00715897" w:rsidP="00715897">
      <w:pPr>
        <w:pStyle w:val="DHABodyText"/>
        <w:ind w:left="360"/>
        <w:rPr>
          <w:rFonts w:ascii="Arial" w:hAnsi="Arial" w:cs="Arial"/>
          <w:sz w:val="20"/>
          <w:szCs w:val="20"/>
          <w:lang w:val="en-US"/>
        </w:rPr>
      </w:pPr>
    </w:p>
    <w:p w14:paraId="586E5D02" w14:textId="59D0EF78" w:rsidR="00715897" w:rsidRDefault="00715897" w:rsidP="00715897">
      <w:pPr>
        <w:spacing w:after="60"/>
        <w:ind w:left="360"/>
        <w:rPr>
          <w:rFonts w:eastAsia="Arial" w:cs="Arial"/>
        </w:rPr>
      </w:pPr>
    </w:p>
    <w:p w14:paraId="3F7FC2E2" w14:textId="77777777" w:rsidR="00DE7555" w:rsidRPr="00530B61" w:rsidRDefault="00DE7555" w:rsidP="00715897">
      <w:pPr>
        <w:spacing w:after="60"/>
        <w:ind w:left="360"/>
        <w:rPr>
          <w:rFonts w:eastAsia="Arial" w:cs="Arial"/>
        </w:rPr>
      </w:pPr>
    </w:p>
    <w:p w14:paraId="1CF3036D" w14:textId="3BA505EC" w:rsidR="00715897" w:rsidRPr="00530B61" w:rsidRDefault="00715897" w:rsidP="00715897">
      <w:pPr>
        <w:spacing w:after="60"/>
        <w:rPr>
          <w:rFonts w:eastAsia="Arial" w:cs="Arial"/>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2-3.1.13</w:t>
      </w:r>
      <w:r w:rsidR="001F3C95">
        <w:rPr>
          <w:rFonts w:eastAsia="Arial" w:cs="Arial"/>
          <w:b/>
          <w:bCs/>
        </w:rPr>
        <w:t xml:space="preserve"> </w:t>
      </w:r>
      <w:r w:rsidRPr="00530B61">
        <w:rPr>
          <w:rFonts w:eastAsia="Arial" w:cs="Arial"/>
          <w:b/>
          <w:bCs/>
        </w:rPr>
        <w:t xml:space="preserve">- </w:t>
      </w:r>
      <w:r w:rsidR="001F3C95" w:rsidRPr="006F1585">
        <w:rPr>
          <w:b/>
          <w:bCs/>
        </w:rPr>
        <w:t>Employ Cryptographic Mechanisms To Protect The Confidentiality Of Remote Access Sessions</w:t>
      </w:r>
      <w:r w:rsidR="001F3C95">
        <w:rPr>
          <w:rFonts w:eastAsia="Arial" w:cs="Arial"/>
        </w:rPr>
        <w:t>:</w:t>
      </w:r>
    </w:p>
    <w:p w14:paraId="31D71D14" w14:textId="77777777" w:rsidR="00715897" w:rsidRPr="00530B61" w:rsidRDefault="00715897" w:rsidP="00715897">
      <w:pPr>
        <w:spacing w:after="60"/>
        <w:rPr>
          <w:rFonts w:eastAsia="Arial" w:cs="Arial"/>
          <w:lang w:val="x-none"/>
        </w:rPr>
      </w:pPr>
      <w:bookmarkStart w:id="11" w:name="_Hlk517167956"/>
    </w:p>
    <w:bookmarkEnd w:id="11"/>
    <w:p w14:paraId="14A58192" w14:textId="77777777" w:rsidR="00AA407C" w:rsidRPr="00AA407C" w:rsidRDefault="00AA407C">
      <w:pPr>
        <w:pStyle w:val="listalpha"/>
        <w:numPr>
          <w:ilvl w:val="0"/>
          <w:numId w:val="30"/>
        </w:numPr>
        <w:rPr>
          <w:rFonts w:ascii="Arial" w:eastAsia="Arial" w:hAnsi="Arial"/>
          <w:sz w:val="20"/>
          <w:szCs w:val="20"/>
        </w:rPr>
      </w:pPr>
      <w:r w:rsidRPr="00AA407C">
        <w:rPr>
          <w:rFonts w:ascii="Arial" w:eastAsia="Arial" w:hAnsi="Arial"/>
          <w:sz w:val="20"/>
          <w:szCs w:val="20"/>
          <w:lang w:val="x-none"/>
        </w:rPr>
        <w:t>Information regarding approved remote access methods are covered in Remote Access and Automated Monitoring/Control utilize Federal Information Processing Standards (FIPS) 140-2 certified cryptographic mechanisms to protect the confidentiality and integrity of the remote access session.</w:t>
      </w:r>
      <w:r w:rsidRPr="00AA407C">
        <w:rPr>
          <w:rFonts w:ascii="Arial" w:eastAsia="Arial" w:hAnsi="Arial"/>
          <w:sz w:val="20"/>
          <w:szCs w:val="20"/>
        </w:rPr>
        <w:t xml:space="preserve"> </w:t>
      </w:r>
    </w:p>
    <w:p w14:paraId="2C687B8F" w14:textId="77777777" w:rsidR="00AA407C" w:rsidRPr="00EB5CDE" w:rsidRDefault="00AA407C" w:rsidP="00AA407C">
      <w:pPr>
        <w:pStyle w:val="listalpha"/>
        <w:numPr>
          <w:ilvl w:val="0"/>
          <w:numId w:val="0"/>
        </w:numPr>
        <w:ind w:left="720"/>
        <w:rPr>
          <w:rFonts w:ascii="Arial" w:eastAsia="Arial" w:hAnsi="Arial"/>
          <w:sz w:val="20"/>
          <w:szCs w:val="20"/>
        </w:rPr>
      </w:pPr>
    </w:p>
    <w:p w14:paraId="4D022656" w14:textId="6E9B4720" w:rsidR="00715897" w:rsidRPr="00173FE5" w:rsidRDefault="00AA407C" w:rsidP="00173FE5">
      <w:pPr>
        <w:pStyle w:val="listalpha"/>
        <w:numPr>
          <w:ilvl w:val="0"/>
          <w:numId w:val="17"/>
        </w:numPr>
        <w:rPr>
          <w:rFonts w:ascii="Arial" w:eastAsia="Arial" w:hAnsi="Arial"/>
          <w:sz w:val="20"/>
          <w:szCs w:val="20"/>
        </w:rPr>
      </w:pPr>
      <w:r w:rsidRPr="00EB5CDE">
        <w:rPr>
          <w:rFonts w:ascii="Arial" w:eastAsia="Arial" w:hAnsi="Arial"/>
          <w:sz w:val="20"/>
          <w:szCs w:val="20"/>
        </w:rPr>
        <w:t>Cryptographic mechanisms to protect the confidentiality of remote access sessions are implemented by default. All connections to the secure enclave are TLS 1.2.</w:t>
      </w:r>
    </w:p>
    <w:p w14:paraId="5552C26E" w14:textId="62F9D558" w:rsidR="00DE7555" w:rsidRDefault="00DE7555" w:rsidP="00715897">
      <w:pPr>
        <w:spacing w:after="60"/>
        <w:rPr>
          <w:rFonts w:eastAsia="Arial" w:cs="Arial"/>
        </w:rPr>
      </w:pPr>
    </w:p>
    <w:p w14:paraId="257A7394" w14:textId="77777777" w:rsidR="00DE7555" w:rsidRPr="00530B61" w:rsidRDefault="00DE7555" w:rsidP="00715897">
      <w:pPr>
        <w:spacing w:after="60"/>
        <w:rPr>
          <w:rFonts w:eastAsia="Arial" w:cs="Arial"/>
        </w:rPr>
      </w:pPr>
    </w:p>
    <w:p w14:paraId="668593EC" w14:textId="26965171" w:rsidR="00715897" w:rsidRPr="00530B61" w:rsidRDefault="00715897" w:rsidP="00715897">
      <w:pPr>
        <w:spacing w:after="60"/>
        <w:rPr>
          <w:rFonts w:eastAsia="Arial" w:cs="Arial"/>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2-3.1.14</w:t>
      </w:r>
      <w:r w:rsidR="006E65E5">
        <w:rPr>
          <w:rFonts w:eastAsia="Arial" w:cs="Arial"/>
          <w:b/>
          <w:bCs/>
        </w:rPr>
        <w:t xml:space="preserve"> </w:t>
      </w:r>
      <w:r w:rsidRPr="00530B61">
        <w:rPr>
          <w:rFonts w:eastAsia="Arial" w:cs="Arial"/>
          <w:b/>
          <w:bCs/>
        </w:rPr>
        <w:t>-</w:t>
      </w:r>
      <w:r w:rsidRPr="006F1585">
        <w:rPr>
          <w:b/>
          <w:bCs/>
        </w:rPr>
        <w:t xml:space="preserve"> </w:t>
      </w:r>
      <w:r w:rsidR="006E65E5" w:rsidRPr="006F1585">
        <w:rPr>
          <w:b/>
          <w:bCs/>
        </w:rPr>
        <w:t>Route Remote Access Via Managed Access Control Points</w:t>
      </w:r>
      <w:r w:rsidR="006E65E5">
        <w:rPr>
          <w:b/>
          <w:bCs/>
        </w:rPr>
        <w:t>.</w:t>
      </w:r>
    </w:p>
    <w:p w14:paraId="2D88A70B" w14:textId="77777777" w:rsidR="00715897" w:rsidRPr="00530B61" w:rsidRDefault="00715897" w:rsidP="00715897">
      <w:pPr>
        <w:spacing w:after="60"/>
        <w:rPr>
          <w:rFonts w:eastAsia="Arial" w:cs="Arial"/>
        </w:rPr>
      </w:pPr>
    </w:p>
    <w:p w14:paraId="16B40D8F" w14:textId="10744CA2" w:rsidR="001A2C72" w:rsidRDefault="001A2C72">
      <w:pPr>
        <w:pStyle w:val="listalpha"/>
        <w:numPr>
          <w:ilvl w:val="0"/>
          <w:numId w:val="31"/>
        </w:numPr>
        <w:rPr>
          <w:rFonts w:ascii="Arial" w:eastAsia="Arial" w:hAnsi="Arial"/>
          <w:sz w:val="20"/>
          <w:szCs w:val="20"/>
        </w:rPr>
      </w:pPr>
      <w:r w:rsidRPr="001A2C72">
        <w:rPr>
          <w:rFonts w:ascii="Arial" w:eastAsia="Arial" w:hAnsi="Arial"/>
          <w:sz w:val="20"/>
          <w:szCs w:val="20"/>
        </w:rPr>
        <w:t xml:space="preserve">Managed access control points are identified </w:t>
      </w:r>
      <w:r w:rsidR="00963C2A" w:rsidRPr="00963C2A">
        <w:rPr>
          <w:rFonts w:ascii="Arial" w:eastAsia="Arial" w:hAnsi="Arial"/>
          <w:sz w:val="20"/>
          <w:szCs w:val="20"/>
        </w:rPr>
        <w:t xml:space="preserve">by the </w:t>
      </w:r>
      <w:r w:rsidR="00173FE5">
        <w:rPr>
          <w:rFonts w:ascii="Arial" w:eastAsia="Arial" w:hAnsi="Arial"/>
          <w:color w:val="FF0000"/>
          <w:sz w:val="20"/>
          <w:szCs w:val="20"/>
        </w:rPr>
        <w:t xml:space="preserve">Microsoft Defender </w:t>
      </w:r>
      <w:r w:rsidRPr="001A2C72">
        <w:rPr>
          <w:rFonts w:ascii="Arial" w:eastAsia="Arial" w:hAnsi="Arial"/>
          <w:sz w:val="20"/>
          <w:szCs w:val="20"/>
        </w:rPr>
        <w:t xml:space="preserve">and implemented as the sole point in which traffic to and from the Secure GCC-H enclave goes. </w:t>
      </w:r>
    </w:p>
    <w:p w14:paraId="7D9F3F67" w14:textId="77777777" w:rsidR="001A2C72" w:rsidRDefault="001A2C72" w:rsidP="001A2C72">
      <w:pPr>
        <w:pStyle w:val="listalpha"/>
        <w:numPr>
          <w:ilvl w:val="0"/>
          <w:numId w:val="0"/>
        </w:numPr>
        <w:ind w:left="720"/>
        <w:rPr>
          <w:rFonts w:ascii="Arial" w:eastAsia="Arial" w:hAnsi="Arial"/>
          <w:sz w:val="20"/>
          <w:szCs w:val="20"/>
        </w:rPr>
      </w:pPr>
    </w:p>
    <w:p w14:paraId="447ACBA0" w14:textId="69B3A2F4" w:rsidR="00715897" w:rsidRPr="001A2C72" w:rsidRDefault="001A2C72">
      <w:pPr>
        <w:pStyle w:val="listalpha"/>
        <w:numPr>
          <w:ilvl w:val="0"/>
          <w:numId w:val="31"/>
        </w:numPr>
        <w:rPr>
          <w:rFonts w:ascii="Arial" w:eastAsia="Arial" w:hAnsi="Arial"/>
          <w:sz w:val="16"/>
          <w:szCs w:val="16"/>
        </w:rPr>
      </w:pPr>
      <w:r w:rsidRPr="001A2C72">
        <w:rPr>
          <w:rFonts w:ascii="Arial" w:eastAsia="Arial" w:hAnsi="Arial"/>
          <w:sz w:val="20"/>
          <w:szCs w:val="16"/>
        </w:rPr>
        <w:t xml:space="preserve">All external remote access connections are routed through a managed network control point to the </w:t>
      </w:r>
      <w:r w:rsidR="00173FE5">
        <w:rPr>
          <w:rFonts w:ascii="Arial" w:eastAsia="Arial" w:hAnsi="Arial"/>
          <w:color w:val="FF0000"/>
          <w:sz w:val="20"/>
          <w:szCs w:val="20"/>
        </w:rPr>
        <w:t xml:space="preserve">Microsoft Defender </w:t>
      </w:r>
      <w:r w:rsidRPr="001A2C72">
        <w:rPr>
          <w:rFonts w:ascii="Arial" w:eastAsia="Arial" w:hAnsi="Arial"/>
          <w:sz w:val="20"/>
          <w:szCs w:val="16"/>
        </w:rPr>
        <w:t>which includes anti-malware, anti-virus, Intrusion Detection &amp; Prevention capabilities</w:t>
      </w:r>
      <w:r>
        <w:rPr>
          <w:rFonts w:ascii="Arial" w:eastAsia="Arial" w:hAnsi="Arial"/>
          <w:sz w:val="20"/>
          <w:szCs w:val="16"/>
        </w:rPr>
        <w:t>.</w:t>
      </w:r>
      <w:r w:rsidR="00963C2A">
        <w:rPr>
          <w:rFonts w:ascii="Arial" w:eastAsia="Arial" w:hAnsi="Arial"/>
          <w:sz w:val="20"/>
          <w:szCs w:val="16"/>
        </w:rPr>
        <w:t xml:space="preserve"> </w:t>
      </w:r>
      <w:r w:rsidR="00963C2A" w:rsidRPr="00963C2A">
        <w:rPr>
          <w:rFonts w:ascii="Arial" w:eastAsia="Arial" w:hAnsi="Arial"/>
          <w:sz w:val="20"/>
          <w:szCs w:val="16"/>
        </w:rPr>
        <w:t xml:space="preserve">Logs are to be forwarded to the </w:t>
      </w:r>
      <w:r w:rsidR="00173FE5">
        <w:rPr>
          <w:rFonts w:ascii="Arial" w:eastAsia="Arial" w:hAnsi="Arial"/>
          <w:color w:val="FF0000"/>
          <w:sz w:val="20"/>
          <w:szCs w:val="20"/>
        </w:rPr>
        <w:t xml:space="preserve">Microsoft Sentinel </w:t>
      </w:r>
      <w:r w:rsidR="00963C2A" w:rsidRPr="00963C2A">
        <w:rPr>
          <w:rFonts w:ascii="Arial" w:eastAsia="Arial" w:hAnsi="Arial"/>
          <w:sz w:val="20"/>
          <w:szCs w:val="16"/>
        </w:rPr>
        <w:t xml:space="preserve">for monitoring and auditing.  </w:t>
      </w:r>
    </w:p>
    <w:p w14:paraId="123663E2" w14:textId="65B0A9BD" w:rsidR="00715897" w:rsidRDefault="00715897" w:rsidP="00715897">
      <w:pPr>
        <w:spacing w:after="60"/>
        <w:rPr>
          <w:rFonts w:eastAsia="Arial" w:cs="Arial"/>
        </w:rPr>
      </w:pPr>
    </w:p>
    <w:p w14:paraId="456CA19C" w14:textId="7380B15D" w:rsidR="00DE7555" w:rsidRDefault="00DE7555" w:rsidP="00715897">
      <w:pPr>
        <w:spacing w:after="60"/>
        <w:rPr>
          <w:rFonts w:eastAsia="Arial" w:cs="Arial"/>
        </w:rPr>
      </w:pPr>
    </w:p>
    <w:p w14:paraId="2B2138DE" w14:textId="77777777" w:rsidR="00DE7555" w:rsidRPr="00530B61" w:rsidRDefault="00DE7555" w:rsidP="00715897">
      <w:pPr>
        <w:spacing w:after="60"/>
        <w:rPr>
          <w:rFonts w:eastAsia="Arial" w:cs="Arial"/>
        </w:rPr>
      </w:pPr>
    </w:p>
    <w:p w14:paraId="64706059" w14:textId="124C979B" w:rsidR="001A2C72" w:rsidRPr="00963C2A" w:rsidRDefault="00715897" w:rsidP="00715897">
      <w:pPr>
        <w:spacing w:after="60"/>
        <w:rPr>
          <w:b/>
          <w:bCs/>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w:t>
      </w:r>
      <w:r w:rsidRPr="006F1585">
        <w:rPr>
          <w:rFonts w:eastAsia="Arial" w:cs="Arial"/>
          <w:b/>
          <w:bCs/>
        </w:rPr>
        <w:t>3.1.15</w:t>
      </w:r>
      <w:r w:rsidR="006E65E5">
        <w:rPr>
          <w:rFonts w:eastAsia="Arial" w:cs="Arial"/>
          <w:b/>
          <w:bCs/>
        </w:rPr>
        <w:t xml:space="preserve"> - </w:t>
      </w:r>
      <w:r w:rsidRPr="006F1585">
        <w:rPr>
          <w:rFonts w:eastAsia="Arial" w:cs="Arial"/>
          <w:b/>
          <w:bCs/>
        </w:rPr>
        <w:t xml:space="preserve"> </w:t>
      </w:r>
      <w:r w:rsidR="006E65E5" w:rsidRPr="006F1585">
        <w:rPr>
          <w:b/>
          <w:bCs/>
        </w:rPr>
        <w:t>Authorize Remote Execution Of Privileged Commands And Remote Access To Security-Relevant Information.</w:t>
      </w:r>
    </w:p>
    <w:p w14:paraId="34E88CBE" w14:textId="77777777" w:rsidR="00715897" w:rsidRPr="00F15B23" w:rsidRDefault="00715897" w:rsidP="00715897">
      <w:pPr>
        <w:spacing w:after="60"/>
        <w:rPr>
          <w:rFonts w:eastAsia="Arial" w:cs="Arial"/>
        </w:rPr>
      </w:pPr>
    </w:p>
    <w:p w14:paraId="049F8031" w14:textId="77777777" w:rsidR="00963C2A" w:rsidRPr="008211A0" w:rsidRDefault="00963C2A" w:rsidP="00963C2A">
      <w:pPr>
        <w:pStyle w:val="listalpha"/>
        <w:numPr>
          <w:ilvl w:val="0"/>
          <w:numId w:val="32"/>
        </w:numPr>
        <w:ind w:hanging="450"/>
        <w:rPr>
          <w:rFonts w:ascii="Arial" w:eastAsia="Arial" w:hAnsi="Arial"/>
          <w:sz w:val="20"/>
          <w:szCs w:val="20"/>
        </w:rPr>
      </w:pPr>
      <w:r w:rsidRPr="001A2C72">
        <w:rPr>
          <w:rFonts w:ascii="Arial" w:eastAsia="Arial" w:hAnsi="Arial"/>
          <w:sz w:val="20"/>
          <w:szCs w:val="20"/>
          <w:lang w:val="x-none"/>
        </w:rPr>
        <w:t>Remote access methods are authorized for use and specifically allow for system administration of the IS. This includes privileged command execution necessary in performing system administration tasks.</w:t>
      </w:r>
      <w:r>
        <w:rPr>
          <w:rFonts w:ascii="Arial" w:eastAsia="Arial" w:hAnsi="Arial"/>
          <w:sz w:val="20"/>
          <w:szCs w:val="20"/>
        </w:rPr>
        <w:t xml:space="preserve"> </w:t>
      </w:r>
      <w:r w:rsidRPr="008211A0">
        <w:rPr>
          <w:rFonts w:ascii="Arial" w:hAnsi="Arial"/>
          <w:sz w:val="20"/>
          <w:szCs w:val="20"/>
        </w:rPr>
        <w:t>Privileged functions and commands authorized for remote execution include:</w:t>
      </w:r>
    </w:p>
    <w:p w14:paraId="7605891A" w14:textId="77777777" w:rsidR="00963C2A" w:rsidRPr="00F619B7" w:rsidRDefault="00963C2A" w:rsidP="00963C2A">
      <w:pPr>
        <w:pStyle w:val="ListParagraph"/>
        <w:numPr>
          <w:ilvl w:val="0"/>
          <w:numId w:val="39"/>
        </w:numPr>
        <w:spacing w:after="160" w:line="259" w:lineRule="auto"/>
        <w:rPr>
          <w:b/>
          <w:bCs/>
        </w:rPr>
      </w:pPr>
      <w:r w:rsidRPr="00F619B7">
        <w:rPr>
          <w:bCs/>
        </w:rPr>
        <w:t>System account creation, modification, and deletion</w:t>
      </w:r>
    </w:p>
    <w:p w14:paraId="4D699837" w14:textId="77777777" w:rsidR="00963C2A" w:rsidRPr="00F619B7" w:rsidRDefault="00963C2A" w:rsidP="00963C2A">
      <w:pPr>
        <w:pStyle w:val="ListParagraph"/>
        <w:numPr>
          <w:ilvl w:val="0"/>
          <w:numId w:val="39"/>
        </w:numPr>
        <w:spacing w:after="160" w:line="259" w:lineRule="auto"/>
        <w:rPr>
          <w:b/>
          <w:bCs/>
        </w:rPr>
      </w:pPr>
      <w:r w:rsidRPr="00F619B7">
        <w:rPr>
          <w:bCs/>
        </w:rPr>
        <w:t>Performing system integrity checks</w:t>
      </w:r>
    </w:p>
    <w:p w14:paraId="670153DD" w14:textId="77777777" w:rsidR="00963C2A" w:rsidRPr="00F619B7" w:rsidRDefault="00963C2A" w:rsidP="00963C2A">
      <w:pPr>
        <w:pStyle w:val="ListParagraph"/>
        <w:numPr>
          <w:ilvl w:val="0"/>
          <w:numId w:val="39"/>
        </w:numPr>
        <w:spacing w:after="160" w:line="259" w:lineRule="auto"/>
        <w:rPr>
          <w:b/>
          <w:bCs/>
        </w:rPr>
      </w:pPr>
      <w:r w:rsidRPr="00F619B7">
        <w:rPr>
          <w:bCs/>
        </w:rPr>
        <w:t>Reviewing and administering system audit logs</w:t>
      </w:r>
    </w:p>
    <w:p w14:paraId="38FB35FA" w14:textId="77777777" w:rsidR="00963C2A" w:rsidRPr="00F619B7" w:rsidRDefault="00963C2A" w:rsidP="00963C2A">
      <w:pPr>
        <w:pStyle w:val="ListParagraph"/>
        <w:numPr>
          <w:ilvl w:val="0"/>
          <w:numId w:val="39"/>
        </w:numPr>
        <w:spacing w:after="160" w:line="259" w:lineRule="auto"/>
        <w:rPr>
          <w:b/>
          <w:bCs/>
        </w:rPr>
      </w:pPr>
      <w:r w:rsidRPr="00F619B7">
        <w:rPr>
          <w:bCs/>
        </w:rPr>
        <w:t>Administering intrusion detection and prevention mechanisms</w:t>
      </w:r>
    </w:p>
    <w:p w14:paraId="185298DB" w14:textId="77777777" w:rsidR="00963C2A" w:rsidRPr="00F619B7" w:rsidRDefault="00963C2A" w:rsidP="00963C2A">
      <w:pPr>
        <w:pStyle w:val="ListParagraph"/>
        <w:numPr>
          <w:ilvl w:val="0"/>
          <w:numId w:val="39"/>
        </w:numPr>
        <w:spacing w:after="160" w:line="259" w:lineRule="auto"/>
        <w:rPr>
          <w:b/>
          <w:bCs/>
        </w:rPr>
      </w:pPr>
      <w:r w:rsidRPr="00F619B7">
        <w:rPr>
          <w:bCs/>
        </w:rPr>
        <w:t>Administering malicious code detection mechanisms</w:t>
      </w:r>
    </w:p>
    <w:p w14:paraId="33BEC5A7" w14:textId="77777777" w:rsidR="00963C2A" w:rsidRPr="00F619B7" w:rsidRDefault="00963C2A" w:rsidP="00963C2A">
      <w:pPr>
        <w:pStyle w:val="ListParagraph"/>
        <w:numPr>
          <w:ilvl w:val="0"/>
          <w:numId w:val="39"/>
        </w:numPr>
        <w:spacing w:after="160" w:line="259" w:lineRule="auto"/>
        <w:rPr>
          <w:b/>
          <w:bCs/>
        </w:rPr>
      </w:pPr>
      <w:r w:rsidRPr="00F619B7">
        <w:rPr>
          <w:bCs/>
        </w:rPr>
        <w:t>Administering cryptographic key management activities</w:t>
      </w:r>
    </w:p>
    <w:p w14:paraId="38B16512" w14:textId="77777777" w:rsidR="00963C2A" w:rsidRPr="008211A0" w:rsidRDefault="00963C2A" w:rsidP="00963C2A">
      <w:pPr>
        <w:pStyle w:val="ListParagraph"/>
        <w:numPr>
          <w:ilvl w:val="0"/>
          <w:numId w:val="39"/>
        </w:numPr>
        <w:spacing w:after="160" w:line="259" w:lineRule="auto"/>
        <w:rPr>
          <w:b/>
          <w:bCs/>
        </w:rPr>
      </w:pPr>
      <w:r w:rsidRPr="00F619B7">
        <w:rPr>
          <w:bCs/>
        </w:rPr>
        <w:t>Configuration and security management of the system and system components</w:t>
      </w:r>
    </w:p>
    <w:p w14:paraId="087F2F5F" w14:textId="77777777" w:rsidR="00963C2A" w:rsidRPr="00EB5CDE" w:rsidRDefault="00963C2A" w:rsidP="00963C2A">
      <w:pPr>
        <w:pStyle w:val="listalpha"/>
        <w:numPr>
          <w:ilvl w:val="0"/>
          <w:numId w:val="0"/>
        </w:numPr>
        <w:ind w:left="720" w:hanging="450"/>
        <w:rPr>
          <w:rFonts w:ascii="Arial" w:eastAsia="Arial" w:hAnsi="Arial"/>
          <w:sz w:val="20"/>
          <w:szCs w:val="20"/>
        </w:rPr>
      </w:pPr>
    </w:p>
    <w:p w14:paraId="1248FC19" w14:textId="77777777" w:rsidR="00963C2A" w:rsidRPr="008211A0" w:rsidRDefault="00963C2A" w:rsidP="00963C2A">
      <w:pPr>
        <w:pStyle w:val="listalpha"/>
        <w:ind w:hanging="450"/>
        <w:rPr>
          <w:rFonts w:ascii="Arial" w:eastAsia="Arial" w:hAnsi="Arial"/>
          <w:sz w:val="20"/>
          <w:szCs w:val="20"/>
        </w:rPr>
      </w:pPr>
      <w:r w:rsidRPr="00EB5CDE">
        <w:rPr>
          <w:rFonts w:ascii="Arial" w:eastAsia="Arial" w:hAnsi="Arial"/>
          <w:sz w:val="20"/>
          <w:szCs w:val="20"/>
          <w:lang w:val="x-none"/>
        </w:rPr>
        <w:t>Remote access methods are authorized for use and specifically allow for system administration of the IS. This includes accessing security-relevant information necessary in performing system administration tasks.</w:t>
      </w:r>
      <w:r>
        <w:rPr>
          <w:rFonts w:ascii="Arial" w:eastAsia="Arial" w:hAnsi="Arial"/>
          <w:sz w:val="20"/>
          <w:szCs w:val="20"/>
        </w:rPr>
        <w:t xml:space="preserve"> </w:t>
      </w:r>
      <w:r w:rsidRPr="008211A0">
        <w:rPr>
          <w:rFonts w:ascii="Arial" w:hAnsi="Arial"/>
          <w:sz w:val="20"/>
          <w:szCs w:val="20"/>
        </w:rPr>
        <w:t>Security</w:t>
      </w:r>
      <w:r>
        <w:rPr>
          <w:rFonts w:ascii="Arial" w:hAnsi="Arial"/>
          <w:sz w:val="20"/>
          <w:szCs w:val="20"/>
        </w:rPr>
        <w:t>-</w:t>
      </w:r>
      <w:r w:rsidRPr="008211A0">
        <w:rPr>
          <w:rFonts w:ascii="Arial" w:hAnsi="Arial"/>
          <w:sz w:val="20"/>
          <w:szCs w:val="20"/>
        </w:rPr>
        <w:t>relevant information authorized for remote access include:</w:t>
      </w:r>
    </w:p>
    <w:p w14:paraId="14FC017C" w14:textId="77777777" w:rsidR="00963C2A" w:rsidRPr="00F619B7" w:rsidRDefault="00963C2A" w:rsidP="00963C2A">
      <w:pPr>
        <w:pStyle w:val="ListParagraph"/>
        <w:numPr>
          <w:ilvl w:val="0"/>
          <w:numId w:val="40"/>
        </w:numPr>
        <w:spacing w:after="160" w:line="259" w:lineRule="auto"/>
      </w:pPr>
      <w:r w:rsidRPr="00F619B7">
        <w:rPr>
          <w:bCs/>
        </w:rPr>
        <w:t>Audit logs and audit policies</w:t>
      </w:r>
    </w:p>
    <w:p w14:paraId="22D1A094" w14:textId="77777777" w:rsidR="00963C2A" w:rsidRPr="00F619B7" w:rsidRDefault="00963C2A" w:rsidP="00963C2A">
      <w:pPr>
        <w:pStyle w:val="ListParagraph"/>
        <w:numPr>
          <w:ilvl w:val="0"/>
          <w:numId w:val="40"/>
        </w:numPr>
        <w:spacing w:after="160" w:line="259" w:lineRule="auto"/>
      </w:pPr>
      <w:r w:rsidRPr="00F619B7">
        <w:rPr>
          <w:bCs/>
        </w:rPr>
        <w:t>System account information</w:t>
      </w:r>
    </w:p>
    <w:p w14:paraId="5F0A1FE3" w14:textId="77777777" w:rsidR="00963C2A" w:rsidRPr="00F619B7" w:rsidRDefault="00963C2A" w:rsidP="00963C2A">
      <w:pPr>
        <w:pStyle w:val="ListParagraph"/>
        <w:numPr>
          <w:ilvl w:val="0"/>
          <w:numId w:val="40"/>
        </w:numPr>
        <w:spacing w:after="160" w:line="259" w:lineRule="auto"/>
      </w:pPr>
      <w:r w:rsidRPr="00F619B7">
        <w:rPr>
          <w:bCs/>
        </w:rPr>
        <w:t>Access control policies</w:t>
      </w:r>
    </w:p>
    <w:p w14:paraId="2276244E" w14:textId="77777777" w:rsidR="00963C2A" w:rsidRPr="00F619B7" w:rsidRDefault="00963C2A" w:rsidP="00963C2A">
      <w:pPr>
        <w:pStyle w:val="ListParagraph"/>
        <w:numPr>
          <w:ilvl w:val="0"/>
          <w:numId w:val="40"/>
        </w:numPr>
        <w:spacing w:after="160" w:line="259" w:lineRule="auto"/>
      </w:pPr>
      <w:r w:rsidRPr="00F619B7">
        <w:rPr>
          <w:bCs/>
        </w:rPr>
        <w:t>Intrusion detection and prevention mechanism data and alerts</w:t>
      </w:r>
    </w:p>
    <w:p w14:paraId="295B79D6" w14:textId="77777777" w:rsidR="00963C2A" w:rsidRPr="008211A0" w:rsidRDefault="00963C2A" w:rsidP="00963C2A">
      <w:pPr>
        <w:pStyle w:val="ListParagraph"/>
        <w:numPr>
          <w:ilvl w:val="0"/>
          <w:numId w:val="40"/>
        </w:numPr>
        <w:spacing w:after="160" w:line="259" w:lineRule="auto"/>
      </w:pPr>
      <w:r w:rsidRPr="00F619B7">
        <w:rPr>
          <w:bCs/>
        </w:rPr>
        <w:t>Malicious code detection data and alerts</w:t>
      </w:r>
    </w:p>
    <w:p w14:paraId="355DD4BE" w14:textId="77777777" w:rsidR="00963C2A" w:rsidRPr="00EB5CDE" w:rsidRDefault="00963C2A" w:rsidP="00963C2A">
      <w:pPr>
        <w:pStyle w:val="ListParagraph"/>
        <w:ind w:hanging="450"/>
        <w:rPr>
          <w:rFonts w:eastAsia="Arial" w:cs="Arial"/>
          <w:szCs w:val="20"/>
        </w:rPr>
      </w:pPr>
    </w:p>
    <w:p w14:paraId="6BB75A3B" w14:textId="77777777" w:rsidR="00963C2A" w:rsidRPr="00EB5CDE" w:rsidRDefault="00963C2A" w:rsidP="00963C2A">
      <w:pPr>
        <w:pStyle w:val="listalpha"/>
        <w:ind w:hanging="450"/>
        <w:rPr>
          <w:rFonts w:ascii="Arial" w:eastAsia="Arial" w:hAnsi="Arial"/>
          <w:sz w:val="20"/>
          <w:szCs w:val="20"/>
        </w:rPr>
      </w:pPr>
      <w:r w:rsidRPr="00EB5CDE">
        <w:rPr>
          <w:rFonts w:ascii="Arial" w:eastAsia="Arial" w:hAnsi="Arial"/>
          <w:sz w:val="20"/>
          <w:szCs w:val="20"/>
        </w:rPr>
        <w:t xml:space="preserve">Remote access methods are required for the efficient and timely management (privileged command execution) of the IS and only permitted for necessary operational functions. Privileged functions are </w:t>
      </w:r>
      <w:r w:rsidRPr="00EB5CDE">
        <w:rPr>
          <w:rFonts w:ascii="Arial" w:eastAsia="Arial" w:hAnsi="Arial"/>
          <w:sz w:val="20"/>
          <w:szCs w:val="20"/>
        </w:rPr>
        <w:lastRenderedPageBreak/>
        <w:t>delineated based upon a user’s role in the secure enclave. All users will follow the Principle of Least Privilege (</w:t>
      </w:r>
      <w:proofErr w:type="spellStart"/>
      <w:r w:rsidRPr="00EB5CDE">
        <w:rPr>
          <w:rFonts w:ascii="Arial" w:eastAsia="Arial" w:hAnsi="Arial"/>
          <w:sz w:val="20"/>
          <w:szCs w:val="20"/>
        </w:rPr>
        <w:t>PoLP</w:t>
      </w:r>
      <w:proofErr w:type="spellEnd"/>
      <w:r w:rsidRPr="00EB5CDE">
        <w:rPr>
          <w:rFonts w:ascii="Arial" w:eastAsia="Arial" w:hAnsi="Arial"/>
          <w:sz w:val="20"/>
          <w:szCs w:val="20"/>
        </w:rPr>
        <w:t xml:space="preserve">), a security concept in which a user is given the minimum levels of access or permissions needed to perform their </w:t>
      </w:r>
      <w:proofErr w:type="gramStart"/>
      <w:r w:rsidRPr="00EB5CDE">
        <w:rPr>
          <w:rFonts w:ascii="Arial" w:eastAsia="Arial" w:hAnsi="Arial"/>
          <w:sz w:val="20"/>
          <w:szCs w:val="20"/>
        </w:rPr>
        <w:t>job</w:t>
      </w:r>
      <w:proofErr w:type="gramEnd"/>
    </w:p>
    <w:p w14:paraId="740D8822" w14:textId="77777777" w:rsidR="00963C2A" w:rsidRPr="00EB5CDE" w:rsidRDefault="00963C2A" w:rsidP="00963C2A">
      <w:pPr>
        <w:pStyle w:val="listalpha"/>
        <w:numPr>
          <w:ilvl w:val="0"/>
          <w:numId w:val="0"/>
        </w:numPr>
        <w:ind w:left="720" w:hanging="450"/>
        <w:rPr>
          <w:rFonts w:ascii="Arial" w:eastAsia="Arial" w:hAnsi="Arial"/>
          <w:sz w:val="20"/>
          <w:szCs w:val="20"/>
        </w:rPr>
      </w:pPr>
    </w:p>
    <w:p w14:paraId="462C868C" w14:textId="77777777" w:rsidR="00963C2A" w:rsidRPr="00EB5CDE" w:rsidRDefault="00963C2A" w:rsidP="00963C2A">
      <w:pPr>
        <w:pStyle w:val="listalpha"/>
        <w:ind w:hanging="450"/>
        <w:rPr>
          <w:rFonts w:ascii="Arial" w:eastAsia="Arial" w:hAnsi="Arial"/>
          <w:sz w:val="20"/>
          <w:szCs w:val="20"/>
        </w:rPr>
      </w:pPr>
      <w:r w:rsidRPr="00EB5CDE">
        <w:rPr>
          <w:rFonts w:ascii="Arial" w:eastAsia="Arial" w:hAnsi="Arial"/>
          <w:sz w:val="20"/>
          <w:szCs w:val="20"/>
        </w:rPr>
        <w:t xml:space="preserve">Remote access methods are required for the efficient and timely management (accessing security-relevant information) of the IS and only permitted for necessary operational functions. </w:t>
      </w:r>
      <w:r>
        <w:rPr>
          <w:rFonts w:ascii="Arial" w:eastAsia="Arial" w:hAnsi="Arial"/>
          <w:sz w:val="20"/>
          <w:szCs w:val="20"/>
        </w:rPr>
        <w:t>Security Relevant Information access</w:t>
      </w:r>
      <w:r w:rsidRPr="00EB5CDE">
        <w:rPr>
          <w:rFonts w:ascii="Arial" w:eastAsia="Arial" w:hAnsi="Arial"/>
          <w:sz w:val="20"/>
          <w:szCs w:val="20"/>
        </w:rPr>
        <w:t xml:space="preserve"> are delineated based upon a user’s role in the secure enclave. All users will follow the Principle of Least Privilege (</w:t>
      </w:r>
      <w:proofErr w:type="spellStart"/>
      <w:r w:rsidRPr="00EB5CDE">
        <w:rPr>
          <w:rFonts w:ascii="Arial" w:eastAsia="Arial" w:hAnsi="Arial"/>
          <w:sz w:val="20"/>
          <w:szCs w:val="20"/>
        </w:rPr>
        <w:t>PoLP</w:t>
      </w:r>
      <w:proofErr w:type="spellEnd"/>
      <w:r w:rsidRPr="00EB5CDE">
        <w:rPr>
          <w:rFonts w:ascii="Arial" w:eastAsia="Arial" w:hAnsi="Arial"/>
          <w:sz w:val="20"/>
          <w:szCs w:val="20"/>
        </w:rPr>
        <w:t xml:space="preserve">), a security concept in which a user is given the minimum levels of access or permissions needed to perform their </w:t>
      </w:r>
      <w:proofErr w:type="gramStart"/>
      <w:r w:rsidRPr="00EB5CDE">
        <w:rPr>
          <w:rFonts w:ascii="Arial" w:eastAsia="Arial" w:hAnsi="Arial"/>
          <w:sz w:val="20"/>
          <w:szCs w:val="20"/>
        </w:rPr>
        <w:t>job</w:t>
      </w:r>
      <w:proofErr w:type="gramEnd"/>
    </w:p>
    <w:p w14:paraId="0F585EDC" w14:textId="2F4852DC" w:rsidR="00715897" w:rsidRDefault="00715897" w:rsidP="00963C2A">
      <w:pPr>
        <w:pStyle w:val="listalpha"/>
        <w:numPr>
          <w:ilvl w:val="0"/>
          <w:numId w:val="0"/>
        </w:numPr>
        <w:ind w:left="720"/>
        <w:rPr>
          <w:rFonts w:eastAsia="Arial"/>
        </w:rPr>
      </w:pPr>
    </w:p>
    <w:p w14:paraId="7D967887" w14:textId="109AD965" w:rsidR="00DE7555" w:rsidRDefault="00DE7555" w:rsidP="00715897">
      <w:pPr>
        <w:spacing w:after="60"/>
        <w:rPr>
          <w:rFonts w:eastAsia="Arial" w:cs="Arial"/>
        </w:rPr>
      </w:pPr>
    </w:p>
    <w:p w14:paraId="1F929F08" w14:textId="77777777" w:rsidR="00DE7555" w:rsidRPr="00530B61" w:rsidRDefault="00DE7555" w:rsidP="00715897">
      <w:pPr>
        <w:spacing w:after="60"/>
        <w:rPr>
          <w:rFonts w:eastAsia="Arial" w:cs="Arial"/>
        </w:rPr>
      </w:pPr>
    </w:p>
    <w:p w14:paraId="1714AA51" w14:textId="2BAA0380" w:rsidR="008A301F" w:rsidRPr="00963C2A" w:rsidRDefault="00715897" w:rsidP="00715897">
      <w:pPr>
        <w:spacing w:after="60"/>
        <w:rPr>
          <w:b/>
          <w:bCs/>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2-3.1.16</w:t>
      </w:r>
      <w:r w:rsidR="006E65E5">
        <w:rPr>
          <w:rFonts w:eastAsia="Arial" w:cs="Arial"/>
          <w:b/>
          <w:bCs/>
        </w:rPr>
        <w:t xml:space="preserve"> </w:t>
      </w:r>
      <w:r w:rsidRPr="00530B61">
        <w:rPr>
          <w:rFonts w:eastAsia="Arial" w:cs="Arial"/>
          <w:b/>
          <w:bCs/>
        </w:rPr>
        <w:t xml:space="preserve">- </w:t>
      </w:r>
      <w:r w:rsidR="001F3C95" w:rsidRPr="006F1585">
        <w:rPr>
          <w:b/>
          <w:bCs/>
        </w:rPr>
        <w:t>Authorize Wireless Access Prior To Allowing Such Connections.</w:t>
      </w:r>
    </w:p>
    <w:p w14:paraId="2EEB3B92" w14:textId="77777777" w:rsidR="00715897" w:rsidRPr="00F15B23" w:rsidRDefault="00715897" w:rsidP="00715897">
      <w:pPr>
        <w:spacing w:after="60"/>
        <w:rPr>
          <w:rFonts w:cs="Arial"/>
        </w:rPr>
      </w:pPr>
    </w:p>
    <w:p w14:paraId="3FDCDAC2" w14:textId="70A454C6" w:rsidR="00963C2A" w:rsidRPr="001A2C72" w:rsidRDefault="00963C2A" w:rsidP="00963C2A">
      <w:pPr>
        <w:pStyle w:val="listalpha"/>
        <w:numPr>
          <w:ilvl w:val="0"/>
          <w:numId w:val="33"/>
        </w:numPr>
        <w:rPr>
          <w:rFonts w:ascii="Arial" w:eastAsia="Arial" w:hAnsi="Arial"/>
          <w:sz w:val="20"/>
          <w:szCs w:val="20"/>
        </w:rPr>
      </w:pPr>
      <w:r w:rsidRPr="001A2C72">
        <w:rPr>
          <w:rFonts w:ascii="Arial" w:hAnsi="Arial"/>
          <w:sz w:val="20"/>
          <w:szCs w:val="20"/>
        </w:rPr>
        <w:t xml:space="preserve">Only company owned and maintained wireless devices (laptops and tablets) are authorized to be used for </w:t>
      </w:r>
      <w:r w:rsidR="005339D4">
        <w:rPr>
          <w:rFonts w:ascii="Arial" w:hAnsi="Arial"/>
          <w:sz w:val="20"/>
          <w:szCs w:val="20"/>
        </w:rPr>
        <w:t>Madison SpringField</w:t>
      </w:r>
      <w:r w:rsidRPr="001A2C72">
        <w:rPr>
          <w:rFonts w:ascii="Arial" w:hAnsi="Arial"/>
          <w:sz w:val="20"/>
          <w:szCs w:val="20"/>
        </w:rPr>
        <w:t xml:space="preserve"> wireless access. Wireless components for desktop computer systems are not provided or permitted to be installed. Privately owned devices cannot access the Secure Enclave environment.</w:t>
      </w:r>
      <w:r>
        <w:rPr>
          <w:rFonts w:ascii="Arial" w:hAnsi="Arial"/>
          <w:sz w:val="20"/>
          <w:szCs w:val="20"/>
        </w:rPr>
        <w:t xml:space="preserve"> </w:t>
      </w:r>
      <w:r w:rsidRPr="00C82DC0">
        <w:rPr>
          <w:rFonts w:ascii="Arial" w:hAnsi="Arial"/>
          <w:sz w:val="20"/>
          <w:szCs w:val="20"/>
        </w:rPr>
        <w:t>A guest SSID is available for use. This guest SSID is configured on a separate VLAN from the internal wireless network.</w:t>
      </w:r>
    </w:p>
    <w:p w14:paraId="16C12403" w14:textId="77777777" w:rsidR="00963C2A" w:rsidRPr="00EB5CDE" w:rsidRDefault="00963C2A" w:rsidP="00963C2A">
      <w:pPr>
        <w:pStyle w:val="listalpha"/>
        <w:numPr>
          <w:ilvl w:val="0"/>
          <w:numId w:val="0"/>
        </w:numPr>
        <w:ind w:left="720" w:hanging="360"/>
        <w:rPr>
          <w:rFonts w:ascii="Arial" w:eastAsia="Arial" w:hAnsi="Arial"/>
          <w:sz w:val="20"/>
          <w:szCs w:val="20"/>
        </w:rPr>
      </w:pPr>
    </w:p>
    <w:p w14:paraId="0A8F5146" w14:textId="77777777" w:rsidR="00963C2A" w:rsidRPr="00EB5CDE" w:rsidRDefault="00963C2A" w:rsidP="00963C2A">
      <w:pPr>
        <w:pStyle w:val="listalpha"/>
        <w:rPr>
          <w:rFonts w:ascii="Arial" w:eastAsia="Arial" w:hAnsi="Arial"/>
          <w:sz w:val="20"/>
          <w:szCs w:val="20"/>
        </w:rPr>
      </w:pPr>
      <w:r w:rsidRPr="00EB5CDE">
        <w:rPr>
          <w:rFonts w:ascii="Arial" w:hAnsi="Arial"/>
          <w:sz w:val="20"/>
          <w:szCs w:val="20"/>
        </w:rPr>
        <w:t xml:space="preserve">Wireless access usage restrictions are as follows: </w:t>
      </w:r>
    </w:p>
    <w:p w14:paraId="372D972A" w14:textId="77777777" w:rsidR="00963C2A" w:rsidRPr="00EB5CDE" w:rsidRDefault="00963C2A" w:rsidP="00963C2A">
      <w:pPr>
        <w:pStyle w:val="ListParagraph"/>
        <w:numPr>
          <w:ilvl w:val="0"/>
          <w:numId w:val="8"/>
        </w:numPr>
        <w:spacing w:after="60"/>
        <w:rPr>
          <w:rFonts w:cs="Arial"/>
          <w:szCs w:val="20"/>
        </w:rPr>
      </w:pPr>
      <w:bookmarkStart w:id="12" w:name="_Hlk109217442"/>
      <w:r w:rsidRPr="00EB5CDE">
        <w:rPr>
          <w:rFonts w:cs="Arial"/>
          <w:szCs w:val="20"/>
        </w:rPr>
        <w:t xml:space="preserve">Restricted to authorized users who </w:t>
      </w:r>
      <w:proofErr w:type="gramStart"/>
      <w:r w:rsidRPr="00EB5CDE">
        <w:rPr>
          <w:rFonts w:cs="Arial"/>
          <w:szCs w:val="20"/>
        </w:rPr>
        <w:t>are in need of</w:t>
      </w:r>
      <w:proofErr w:type="gramEnd"/>
      <w:r w:rsidRPr="00EB5CDE">
        <w:rPr>
          <w:rFonts w:cs="Arial"/>
          <w:szCs w:val="20"/>
        </w:rPr>
        <w:t xml:space="preserve"> use of the </w:t>
      </w:r>
      <w:r>
        <w:rPr>
          <w:rFonts w:cs="Arial"/>
          <w:szCs w:val="20"/>
        </w:rPr>
        <w:t>Secure Enclave</w:t>
      </w:r>
      <w:r w:rsidRPr="00EB5CDE">
        <w:rPr>
          <w:rFonts w:cs="Arial"/>
          <w:szCs w:val="20"/>
        </w:rPr>
        <w:t xml:space="preserve"> environment to perform regular job duties. </w:t>
      </w:r>
    </w:p>
    <w:bookmarkEnd w:id="12"/>
    <w:p w14:paraId="6B0CEA97" w14:textId="4226D637" w:rsidR="00963C2A" w:rsidRDefault="00963C2A" w:rsidP="00963C2A">
      <w:pPr>
        <w:pStyle w:val="ListParagraph"/>
        <w:numPr>
          <w:ilvl w:val="0"/>
          <w:numId w:val="8"/>
        </w:numPr>
        <w:spacing w:after="60"/>
        <w:rPr>
          <w:rFonts w:cs="Arial"/>
          <w:szCs w:val="20"/>
        </w:rPr>
      </w:pPr>
      <w:r w:rsidRPr="00EB5CDE">
        <w:rPr>
          <w:rFonts w:cs="Arial"/>
          <w:szCs w:val="20"/>
        </w:rPr>
        <w:t xml:space="preserve">Must be approved by the </w:t>
      </w:r>
      <w:r w:rsidRPr="00963C2A">
        <w:rPr>
          <w:rFonts w:cs="Arial"/>
          <w:color w:val="5B9BD5" w:themeColor="accent1"/>
          <w:szCs w:val="20"/>
        </w:rPr>
        <w:t xml:space="preserve">&lt;role&gt; </w:t>
      </w:r>
      <w:r w:rsidRPr="00EB5CDE">
        <w:rPr>
          <w:rFonts w:cs="Arial"/>
          <w:szCs w:val="20"/>
        </w:rPr>
        <w:t xml:space="preserve">prior to use. </w:t>
      </w:r>
    </w:p>
    <w:p w14:paraId="699095DE" w14:textId="2B7157B4" w:rsidR="00963C2A" w:rsidRPr="001A2C72" w:rsidRDefault="00963C2A" w:rsidP="00963C2A">
      <w:pPr>
        <w:pStyle w:val="ListParagraph"/>
        <w:numPr>
          <w:ilvl w:val="0"/>
          <w:numId w:val="8"/>
        </w:numPr>
        <w:spacing w:after="60"/>
        <w:rPr>
          <w:rFonts w:cs="Arial"/>
          <w:szCs w:val="20"/>
        </w:rPr>
      </w:pPr>
      <w:bookmarkStart w:id="13" w:name="_Hlk118797721"/>
      <w:r w:rsidRPr="00C82DC0">
        <w:rPr>
          <w:rFonts w:cs="Arial"/>
          <w:szCs w:val="20"/>
        </w:rPr>
        <w:t xml:space="preserve">The user wishing to access the guest SSID must provide device MAC address information to the MIS Manager before the device can authenticate into the guest SSID. All certificate-based authentication and MAC addresses filtering is configured and managed by the </w:t>
      </w:r>
      <w:r w:rsidRPr="00963C2A">
        <w:rPr>
          <w:rFonts w:cs="Arial"/>
          <w:color w:val="5B9BD5" w:themeColor="accent1"/>
          <w:szCs w:val="20"/>
        </w:rPr>
        <w:t>&lt;role&gt;</w:t>
      </w:r>
      <w:r w:rsidRPr="00C82DC0">
        <w:rPr>
          <w:rFonts w:cs="Arial"/>
          <w:szCs w:val="20"/>
        </w:rPr>
        <w:t>.</w:t>
      </w:r>
    </w:p>
    <w:bookmarkEnd w:id="13"/>
    <w:p w14:paraId="147A0511" w14:textId="34B5DC9A" w:rsidR="00715897" w:rsidRDefault="00715897" w:rsidP="00963C2A">
      <w:pPr>
        <w:pStyle w:val="listalpha"/>
        <w:numPr>
          <w:ilvl w:val="0"/>
          <w:numId w:val="0"/>
        </w:numPr>
        <w:ind w:left="720" w:hanging="360"/>
        <w:rPr>
          <w:rFonts w:eastAsia="Arial"/>
        </w:rPr>
      </w:pPr>
    </w:p>
    <w:p w14:paraId="2BE1AE5A" w14:textId="0BEA6A98" w:rsidR="00DE7555" w:rsidRDefault="00DE7555" w:rsidP="00715897">
      <w:pPr>
        <w:spacing w:after="60"/>
        <w:rPr>
          <w:rFonts w:eastAsia="Arial" w:cs="Arial"/>
        </w:rPr>
      </w:pPr>
    </w:p>
    <w:p w14:paraId="3B081007" w14:textId="77777777" w:rsidR="00DE7555" w:rsidRPr="00530B61" w:rsidRDefault="00DE7555" w:rsidP="00715897">
      <w:pPr>
        <w:spacing w:after="60"/>
        <w:rPr>
          <w:rFonts w:eastAsia="Arial" w:cs="Arial"/>
        </w:rPr>
      </w:pPr>
    </w:p>
    <w:p w14:paraId="2821154D" w14:textId="4352ACDC" w:rsidR="00715897" w:rsidRPr="00530B61" w:rsidRDefault="00715897" w:rsidP="00715897">
      <w:pPr>
        <w:spacing w:after="60"/>
        <w:rPr>
          <w:rFonts w:cs="Arial"/>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w:t>
      </w:r>
      <w:r w:rsidRPr="00125FF0">
        <w:rPr>
          <w:rFonts w:eastAsia="Arial" w:cs="Arial"/>
          <w:b/>
          <w:bCs/>
        </w:rPr>
        <w:t xml:space="preserve">17- </w:t>
      </w:r>
      <w:r w:rsidR="001F3C95" w:rsidRPr="00125FF0">
        <w:rPr>
          <w:b/>
          <w:bCs/>
        </w:rPr>
        <w:t>Protect Wireless Access Using Authentication And Encryption.</w:t>
      </w:r>
    </w:p>
    <w:p w14:paraId="183AE053" w14:textId="77777777" w:rsidR="00715897" w:rsidRPr="00F15B23" w:rsidRDefault="00715897" w:rsidP="00715897">
      <w:pPr>
        <w:spacing w:after="60"/>
        <w:rPr>
          <w:rFonts w:eastAsia="Arial" w:cs="Arial"/>
        </w:rPr>
      </w:pPr>
    </w:p>
    <w:p w14:paraId="25BC9038" w14:textId="3F8B287A" w:rsidR="00715897" w:rsidRPr="00530B61" w:rsidRDefault="00715897">
      <w:pPr>
        <w:pStyle w:val="ListParagraph"/>
        <w:numPr>
          <w:ilvl w:val="0"/>
          <w:numId w:val="14"/>
        </w:numPr>
        <w:spacing w:after="60"/>
        <w:rPr>
          <w:rFonts w:eastAsia="Arial" w:cs="Arial"/>
        </w:rPr>
      </w:pPr>
      <w:r w:rsidRPr="00530B61">
        <w:rPr>
          <w:rFonts w:eastAsia="Arial" w:cs="Arial"/>
        </w:rPr>
        <w:t xml:space="preserve">Wireless devices are protected via user authentication protocols and encryption, </w:t>
      </w:r>
      <w:r>
        <w:rPr>
          <w:rFonts w:eastAsia="Arial" w:cs="Arial"/>
        </w:rPr>
        <w:t xml:space="preserve">at minimum </w:t>
      </w:r>
      <w:r w:rsidRPr="00530B61">
        <w:rPr>
          <w:rFonts w:eastAsia="Arial" w:cs="Arial"/>
        </w:rPr>
        <w:t xml:space="preserve">utilizing wi-fi protected access </w:t>
      </w:r>
      <w:r w:rsidR="001F3C95">
        <w:rPr>
          <w:rFonts w:eastAsia="Arial" w:cs="Arial"/>
        </w:rPr>
        <w:t>II</w:t>
      </w:r>
      <w:r w:rsidRPr="00530B61">
        <w:rPr>
          <w:rFonts w:eastAsia="Arial" w:cs="Arial"/>
        </w:rPr>
        <w:t xml:space="preserve"> </w:t>
      </w:r>
      <w:r w:rsidR="001F3C95">
        <w:rPr>
          <w:rFonts w:eastAsia="Arial" w:cs="Arial"/>
        </w:rPr>
        <w:t>WPA</w:t>
      </w:r>
      <w:r w:rsidRPr="00530B61">
        <w:rPr>
          <w:rFonts w:eastAsia="Arial" w:cs="Arial"/>
        </w:rPr>
        <w:t>2-</w:t>
      </w:r>
      <w:r w:rsidR="001F3C95">
        <w:rPr>
          <w:rFonts w:eastAsia="Arial" w:cs="Arial"/>
        </w:rPr>
        <w:t>AES</w:t>
      </w:r>
      <w:r w:rsidRPr="00530B61">
        <w:rPr>
          <w:rFonts w:eastAsia="Arial" w:cs="Arial"/>
        </w:rPr>
        <w:t xml:space="preserve">. </w:t>
      </w:r>
    </w:p>
    <w:p w14:paraId="4DF5736F" w14:textId="77777777" w:rsidR="00715897" w:rsidRPr="00F15B23" w:rsidRDefault="00715897" w:rsidP="00715897">
      <w:pPr>
        <w:spacing w:after="60"/>
        <w:rPr>
          <w:rFonts w:eastAsia="Arial" w:cs="Arial"/>
        </w:rPr>
      </w:pPr>
    </w:p>
    <w:p w14:paraId="7E5EE221" w14:textId="1357842E" w:rsidR="00715897" w:rsidRPr="001769AC" w:rsidRDefault="005339D4">
      <w:pPr>
        <w:pStyle w:val="ListParagraph"/>
        <w:numPr>
          <w:ilvl w:val="0"/>
          <w:numId w:val="14"/>
        </w:numPr>
        <w:spacing w:after="60"/>
        <w:rPr>
          <w:rFonts w:eastAsia="Arial" w:cs="Arial"/>
        </w:rPr>
      </w:pPr>
      <w:r>
        <w:rPr>
          <w:rFonts w:eastAsia="Arial" w:cs="Arial"/>
        </w:rPr>
        <w:t>Madison SpringField</w:t>
      </w:r>
      <w:r w:rsidR="00715897" w:rsidRPr="00530B61">
        <w:rPr>
          <w:rFonts w:eastAsia="Arial" w:cs="Arial"/>
        </w:rPr>
        <w:t xml:space="preserve"> employs physical network segmentation as well as wireless protected access 2 with pre-shared key (</w:t>
      </w:r>
      <w:r w:rsidR="001F3C95">
        <w:rPr>
          <w:rFonts w:eastAsia="Arial" w:cs="Arial"/>
        </w:rPr>
        <w:t>WPA2</w:t>
      </w:r>
      <w:r w:rsidR="00715897" w:rsidRPr="00530B61">
        <w:rPr>
          <w:rFonts w:eastAsia="Arial" w:cs="Arial"/>
        </w:rPr>
        <w:t>-</w:t>
      </w:r>
      <w:r w:rsidR="001F3C95">
        <w:rPr>
          <w:rFonts w:eastAsia="Arial" w:cs="Arial"/>
        </w:rPr>
        <w:t>PSK</w:t>
      </w:r>
      <w:r w:rsidR="00715897" w:rsidRPr="00530B61">
        <w:rPr>
          <w:rFonts w:eastAsia="Arial" w:cs="Arial"/>
        </w:rPr>
        <w:t>) technology to control access to the wireless networks. A physically separate wireless local area network (</w:t>
      </w:r>
      <w:r w:rsidR="001F3C95">
        <w:rPr>
          <w:rFonts w:eastAsia="Arial" w:cs="Arial"/>
        </w:rPr>
        <w:t>WLAN</w:t>
      </w:r>
      <w:r w:rsidR="00715897" w:rsidRPr="00530B61">
        <w:rPr>
          <w:rFonts w:eastAsia="Arial" w:cs="Arial"/>
        </w:rPr>
        <w:t xml:space="preserve">) with </w:t>
      </w:r>
      <w:r w:rsidR="001F3C95">
        <w:rPr>
          <w:rFonts w:eastAsia="Arial" w:cs="Arial"/>
        </w:rPr>
        <w:t>WPA</w:t>
      </w:r>
      <w:r w:rsidR="00715897" w:rsidRPr="00530B61">
        <w:rPr>
          <w:rFonts w:eastAsia="Arial" w:cs="Arial"/>
        </w:rPr>
        <w:t>2-</w:t>
      </w:r>
      <w:r w:rsidR="001F3C95">
        <w:rPr>
          <w:rFonts w:eastAsia="Arial" w:cs="Arial"/>
        </w:rPr>
        <w:t>PSK</w:t>
      </w:r>
      <w:r w:rsidR="00715897" w:rsidRPr="00530B61">
        <w:rPr>
          <w:rFonts w:eastAsia="Arial" w:cs="Arial"/>
        </w:rPr>
        <w:t xml:space="preserve"> is utilized to provide secure wireless service for guests. Passwords are changed regularly by </w:t>
      </w:r>
      <w:r>
        <w:rPr>
          <w:rFonts w:eastAsia="Arial" w:cs="Arial"/>
        </w:rPr>
        <w:t>Madison SpringField</w:t>
      </w:r>
      <w:r w:rsidR="00715897" w:rsidRPr="00530B61">
        <w:rPr>
          <w:rFonts w:eastAsia="Arial" w:cs="Arial"/>
        </w:rPr>
        <w:t xml:space="preserve"> administrators. </w:t>
      </w:r>
      <w:r w:rsidR="00715897" w:rsidRPr="001769AC">
        <w:rPr>
          <w:rFonts w:eastAsia="Arial" w:cs="Arial"/>
        </w:rPr>
        <w:t xml:space="preserve">Wireless access to the </w:t>
      </w:r>
      <w:r>
        <w:rPr>
          <w:rFonts w:eastAsia="Arial" w:cs="Arial"/>
        </w:rPr>
        <w:t>Madison SpringField</w:t>
      </w:r>
      <w:r w:rsidR="00715897" w:rsidRPr="001769AC">
        <w:rPr>
          <w:rFonts w:eastAsia="Arial" w:cs="Arial"/>
        </w:rPr>
        <w:t xml:space="preserve"> commercial network employs the use of </w:t>
      </w:r>
      <w:r w:rsidR="001F3C95" w:rsidRPr="001769AC">
        <w:rPr>
          <w:rFonts w:eastAsia="Arial" w:cs="Arial"/>
        </w:rPr>
        <w:t>WPA</w:t>
      </w:r>
      <w:r w:rsidR="00715897" w:rsidRPr="001769AC">
        <w:rPr>
          <w:rFonts w:eastAsia="Arial" w:cs="Arial"/>
        </w:rPr>
        <w:t>2-</w:t>
      </w:r>
      <w:r w:rsidR="001F3C95" w:rsidRPr="001769AC">
        <w:rPr>
          <w:rFonts w:eastAsia="Arial" w:cs="Arial"/>
        </w:rPr>
        <w:t>PSK</w:t>
      </w:r>
      <w:r w:rsidR="00715897" w:rsidRPr="001769AC">
        <w:rPr>
          <w:rFonts w:eastAsia="Arial" w:cs="Arial"/>
        </w:rPr>
        <w:t xml:space="preserve"> that is manually entered by </w:t>
      </w:r>
      <w:r w:rsidR="001F3C95" w:rsidRPr="001769AC">
        <w:rPr>
          <w:rFonts w:eastAsia="Arial" w:cs="Arial"/>
        </w:rPr>
        <w:t>N</w:t>
      </w:r>
      <w:r w:rsidR="00715897" w:rsidRPr="001769AC">
        <w:rPr>
          <w:rFonts w:eastAsia="Arial" w:cs="Arial"/>
        </w:rPr>
        <w:t xml:space="preserve">etwork </w:t>
      </w:r>
      <w:r w:rsidR="001F3C95" w:rsidRPr="001769AC">
        <w:rPr>
          <w:rFonts w:eastAsia="Arial" w:cs="Arial"/>
        </w:rPr>
        <w:t>A</w:t>
      </w:r>
      <w:r w:rsidR="00715897" w:rsidRPr="001769AC">
        <w:rPr>
          <w:rFonts w:eastAsia="Arial" w:cs="Arial"/>
        </w:rPr>
        <w:t xml:space="preserve">dministrators on </w:t>
      </w:r>
      <w:r>
        <w:rPr>
          <w:rFonts w:eastAsia="Arial" w:cs="Arial"/>
        </w:rPr>
        <w:t>Madison SpringField</w:t>
      </w:r>
      <w:r w:rsidR="00715897" w:rsidRPr="001769AC">
        <w:rPr>
          <w:rFonts w:eastAsia="Arial" w:cs="Arial"/>
        </w:rPr>
        <w:t xml:space="preserve"> mobile devices. The pre-shared key (</w:t>
      </w:r>
      <w:r w:rsidR="001F3C95" w:rsidRPr="001769AC">
        <w:rPr>
          <w:rFonts w:eastAsia="Arial" w:cs="Arial"/>
        </w:rPr>
        <w:t>PSK</w:t>
      </w:r>
      <w:r w:rsidR="00715897" w:rsidRPr="001769AC">
        <w:rPr>
          <w:rFonts w:eastAsia="Arial" w:cs="Arial"/>
        </w:rPr>
        <w:t>) is not provided to the end-user and is changed on a regular basis. Additionally, the wireless access points (</w:t>
      </w:r>
      <w:r w:rsidR="00963C2A">
        <w:rPr>
          <w:rFonts w:eastAsia="Arial" w:cs="Arial"/>
        </w:rPr>
        <w:t>WAPs</w:t>
      </w:r>
      <w:r w:rsidR="00715897" w:rsidRPr="001769AC">
        <w:rPr>
          <w:rFonts w:eastAsia="Arial" w:cs="Arial"/>
        </w:rPr>
        <w:t>) limit the ability for</w:t>
      </w:r>
      <w:r w:rsidR="00963C2A">
        <w:rPr>
          <w:rFonts w:eastAsia="Arial" w:cs="Arial"/>
        </w:rPr>
        <w:t xml:space="preserve"> WLAN</w:t>
      </w:r>
      <w:r w:rsidR="00715897" w:rsidRPr="001769AC">
        <w:rPr>
          <w:rFonts w:eastAsia="Arial" w:cs="Arial"/>
        </w:rPr>
        <w:t xml:space="preserve"> clients to communicate with each other. Wireless connectivity is logged in the </w:t>
      </w:r>
      <w:r w:rsidR="00963C2A">
        <w:rPr>
          <w:rFonts w:eastAsia="Arial" w:cs="Arial"/>
        </w:rPr>
        <w:t>WAPs</w:t>
      </w:r>
      <w:r w:rsidR="00715897" w:rsidRPr="001769AC">
        <w:rPr>
          <w:rFonts w:eastAsia="Arial" w:cs="Arial"/>
        </w:rPr>
        <w:t xml:space="preserve"> administrative console and reviewed weekly for anomalies. </w:t>
      </w:r>
    </w:p>
    <w:p w14:paraId="1915F557" w14:textId="77777777" w:rsidR="00715897" w:rsidRPr="00320F7B" w:rsidRDefault="00715897" w:rsidP="00715897">
      <w:pPr>
        <w:pStyle w:val="ListParagraph"/>
        <w:rPr>
          <w:rFonts w:eastAsia="Arial" w:cs="Arial"/>
        </w:rPr>
      </w:pPr>
    </w:p>
    <w:p w14:paraId="7A71CD10" w14:textId="77777777" w:rsidR="00715897" w:rsidRPr="00320F7B" w:rsidRDefault="00715897" w:rsidP="00715897">
      <w:pPr>
        <w:pStyle w:val="ListParagraph"/>
        <w:spacing w:after="60"/>
        <w:rPr>
          <w:rFonts w:eastAsia="Arial" w:cs="Arial"/>
        </w:rPr>
      </w:pPr>
    </w:p>
    <w:p w14:paraId="7AD4E36F" w14:textId="3F5BA8F8" w:rsidR="00715897" w:rsidRDefault="00715897" w:rsidP="00715897">
      <w:pPr>
        <w:spacing w:after="60"/>
        <w:rPr>
          <w:rFonts w:eastAsia="Arial" w:cs="Arial"/>
        </w:rPr>
      </w:pPr>
    </w:p>
    <w:p w14:paraId="3A6E166C" w14:textId="77777777" w:rsidR="00DE7555" w:rsidRPr="00530B61" w:rsidRDefault="00DE7555" w:rsidP="00715897">
      <w:pPr>
        <w:spacing w:after="60"/>
        <w:rPr>
          <w:rFonts w:eastAsia="Arial" w:cs="Arial"/>
        </w:rPr>
      </w:pPr>
    </w:p>
    <w:p w14:paraId="542606A5" w14:textId="6E77E4CB" w:rsidR="00715897" w:rsidRPr="00530B61" w:rsidRDefault="00715897" w:rsidP="00715897">
      <w:pPr>
        <w:spacing w:after="60"/>
        <w:rPr>
          <w:rFonts w:eastAsia="Arial" w:cs="Arial"/>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2-3.1.18</w:t>
      </w:r>
      <w:r w:rsidR="001F3C95">
        <w:rPr>
          <w:rFonts w:eastAsia="Arial" w:cs="Arial"/>
          <w:b/>
          <w:bCs/>
        </w:rPr>
        <w:t xml:space="preserve"> </w:t>
      </w:r>
      <w:r w:rsidRPr="00530B61">
        <w:rPr>
          <w:rFonts w:eastAsia="Arial" w:cs="Arial"/>
        </w:rPr>
        <w:t xml:space="preserve">- </w:t>
      </w:r>
      <w:r w:rsidR="001F3C95" w:rsidRPr="00125FF0">
        <w:rPr>
          <w:b/>
          <w:bCs/>
        </w:rPr>
        <w:t>Control Connection Of Mobile Devices</w:t>
      </w:r>
      <w:r w:rsidR="001F3C95">
        <w:t>:</w:t>
      </w:r>
    </w:p>
    <w:p w14:paraId="3D31598D" w14:textId="77777777" w:rsidR="008A301F" w:rsidRPr="00E079CF" w:rsidRDefault="008A301F" w:rsidP="00715897">
      <w:pPr>
        <w:spacing w:after="60"/>
        <w:rPr>
          <w:rFonts w:eastAsia="Arial" w:cs="Arial"/>
        </w:rPr>
      </w:pPr>
    </w:p>
    <w:p w14:paraId="45E2E9FB" w14:textId="4F882061" w:rsidR="001769AC" w:rsidRPr="001769AC" w:rsidRDefault="001769AC">
      <w:pPr>
        <w:pStyle w:val="listalpha"/>
        <w:numPr>
          <w:ilvl w:val="0"/>
          <w:numId w:val="34"/>
        </w:numPr>
        <w:rPr>
          <w:rFonts w:ascii="Arial" w:eastAsia="Arial" w:hAnsi="Arial"/>
          <w:sz w:val="20"/>
          <w:szCs w:val="20"/>
        </w:rPr>
      </w:pPr>
      <w:bookmarkStart w:id="14" w:name="_Hlk114577837"/>
      <w:r w:rsidRPr="001769AC">
        <w:rPr>
          <w:rFonts w:ascii="Arial" w:eastAsia="Arial" w:hAnsi="Arial"/>
          <w:sz w:val="20"/>
          <w:szCs w:val="20"/>
        </w:rPr>
        <w:lastRenderedPageBreak/>
        <w:t xml:space="preserve">Mobile devices that process, store, or transmit CUI are identified </w:t>
      </w:r>
      <w:r w:rsidR="00990D5B">
        <w:rPr>
          <w:rFonts w:ascii="Arial" w:eastAsia="Arial" w:hAnsi="Arial"/>
          <w:sz w:val="20"/>
          <w:szCs w:val="20"/>
        </w:rPr>
        <w:t xml:space="preserve">by the </w:t>
      </w:r>
      <w:r w:rsidR="00990D5B" w:rsidRPr="00990D5B">
        <w:rPr>
          <w:rFonts w:ascii="Arial" w:eastAsia="Arial" w:hAnsi="Arial"/>
          <w:color w:val="5B9BD5" w:themeColor="accent1"/>
          <w:sz w:val="20"/>
          <w:szCs w:val="20"/>
        </w:rPr>
        <w:t xml:space="preserve">&lt;role&gt; </w:t>
      </w:r>
      <w:r w:rsidR="00990D5B">
        <w:rPr>
          <w:rFonts w:ascii="Arial" w:eastAsia="Arial" w:hAnsi="Arial"/>
          <w:sz w:val="20"/>
          <w:szCs w:val="20"/>
        </w:rPr>
        <w:t xml:space="preserve">and logged in the </w:t>
      </w:r>
      <w:r w:rsidR="00173FE5">
        <w:rPr>
          <w:rFonts w:ascii="Arial" w:eastAsia="Arial" w:hAnsi="Arial"/>
          <w:color w:val="FF0000"/>
          <w:sz w:val="20"/>
          <w:szCs w:val="20"/>
        </w:rPr>
        <w:t>[</w:t>
      </w:r>
      <w:r w:rsidR="00990D5B" w:rsidRPr="00990D5B">
        <w:rPr>
          <w:rFonts w:ascii="Arial" w:eastAsia="Arial" w:hAnsi="Arial"/>
          <w:color w:val="FF0000"/>
          <w:sz w:val="20"/>
          <w:szCs w:val="20"/>
        </w:rPr>
        <w:t>MDM Solution</w:t>
      </w:r>
      <w:r w:rsidR="00173FE5">
        <w:rPr>
          <w:rFonts w:ascii="Arial" w:eastAsia="Arial" w:hAnsi="Arial"/>
          <w:color w:val="FF0000"/>
          <w:sz w:val="20"/>
          <w:szCs w:val="20"/>
        </w:rPr>
        <w:t>]</w:t>
      </w:r>
      <w:r w:rsidRPr="001769AC">
        <w:rPr>
          <w:rFonts w:ascii="Arial" w:eastAsia="Arial" w:hAnsi="Arial"/>
          <w:sz w:val="20"/>
          <w:szCs w:val="20"/>
        </w:rPr>
        <w:t>.</w:t>
      </w:r>
    </w:p>
    <w:bookmarkEnd w:id="14"/>
    <w:p w14:paraId="2D371162" w14:textId="77777777" w:rsidR="001769AC" w:rsidRPr="001769AC" w:rsidRDefault="001769AC" w:rsidP="001769AC">
      <w:pPr>
        <w:spacing w:after="60"/>
        <w:rPr>
          <w:rFonts w:eastAsia="Arial" w:cs="Arial"/>
          <w:szCs w:val="20"/>
        </w:rPr>
      </w:pPr>
    </w:p>
    <w:p w14:paraId="07529DC4" w14:textId="10B12225" w:rsidR="00990D5B" w:rsidRPr="00990D5B" w:rsidRDefault="00990D5B">
      <w:pPr>
        <w:pStyle w:val="listalpha"/>
        <w:rPr>
          <w:rFonts w:ascii="Arial" w:eastAsia="Arial" w:hAnsi="Arial"/>
          <w:sz w:val="20"/>
          <w:szCs w:val="20"/>
        </w:rPr>
      </w:pPr>
      <w:bookmarkStart w:id="15" w:name="_Hlk103851764"/>
      <w:r w:rsidRPr="00990D5B">
        <w:rPr>
          <w:rFonts w:ascii="Arial" w:eastAsia="Arial" w:hAnsi="Arial"/>
          <w:sz w:val="20"/>
          <w:szCs w:val="20"/>
        </w:rPr>
        <w:t xml:space="preserve">Mobile devices that process, store, or transmit CUI are authorized access by the </w:t>
      </w:r>
      <w:r w:rsidR="00173FE5">
        <w:rPr>
          <w:rFonts w:ascii="Arial" w:eastAsia="Arial" w:hAnsi="Arial"/>
          <w:color w:val="FF0000"/>
          <w:sz w:val="20"/>
          <w:szCs w:val="20"/>
        </w:rPr>
        <w:t>[</w:t>
      </w:r>
      <w:r w:rsidRPr="00990D5B">
        <w:rPr>
          <w:rFonts w:ascii="Arial" w:eastAsia="Arial" w:hAnsi="Arial"/>
          <w:color w:val="FF0000"/>
          <w:sz w:val="20"/>
          <w:szCs w:val="20"/>
        </w:rPr>
        <w:t>MDM Solution</w:t>
      </w:r>
      <w:r w:rsidR="00173FE5">
        <w:rPr>
          <w:rFonts w:ascii="Arial" w:eastAsia="Arial" w:hAnsi="Arial"/>
          <w:color w:val="FF0000"/>
          <w:sz w:val="20"/>
          <w:szCs w:val="20"/>
        </w:rPr>
        <w:t>]</w:t>
      </w:r>
      <w:r w:rsidRPr="00990D5B">
        <w:rPr>
          <w:rFonts w:ascii="Arial" w:eastAsia="Arial" w:hAnsi="Arial"/>
          <w:color w:val="FF0000"/>
          <w:sz w:val="20"/>
          <w:szCs w:val="20"/>
        </w:rPr>
        <w:t xml:space="preserve"> </w:t>
      </w:r>
      <w:r w:rsidRPr="00990D5B">
        <w:rPr>
          <w:rFonts w:ascii="Arial" w:eastAsia="Arial" w:hAnsi="Arial"/>
          <w:sz w:val="20"/>
          <w:szCs w:val="20"/>
        </w:rPr>
        <w:t>to the Information System.</w:t>
      </w:r>
    </w:p>
    <w:p w14:paraId="61353F1C" w14:textId="077B1517" w:rsidR="001769AC" w:rsidRPr="00990D5B" w:rsidRDefault="001769AC" w:rsidP="00990D5B">
      <w:pPr>
        <w:pStyle w:val="listalpha"/>
        <w:numPr>
          <w:ilvl w:val="0"/>
          <w:numId w:val="0"/>
        </w:numPr>
        <w:spacing w:after="60"/>
        <w:ind w:left="720" w:hanging="360"/>
        <w:rPr>
          <w:rFonts w:ascii="Arial" w:eastAsia="Arial" w:hAnsi="Arial"/>
          <w:sz w:val="20"/>
          <w:szCs w:val="20"/>
        </w:rPr>
      </w:pPr>
    </w:p>
    <w:p w14:paraId="2219B5EF" w14:textId="27849729" w:rsidR="00715897" w:rsidRPr="00990D5B" w:rsidRDefault="001769AC">
      <w:pPr>
        <w:pStyle w:val="listalpha"/>
        <w:spacing w:after="60"/>
        <w:rPr>
          <w:rFonts w:eastAsia="Arial"/>
        </w:rPr>
      </w:pPr>
      <w:r w:rsidRPr="00990D5B">
        <w:rPr>
          <w:rFonts w:ascii="Arial" w:eastAsia="Arial" w:hAnsi="Arial"/>
          <w:sz w:val="20"/>
          <w:szCs w:val="20"/>
        </w:rPr>
        <w:t xml:space="preserve">Connection of unauthorized mobile devices are monitored using the </w:t>
      </w:r>
      <w:r w:rsidR="00173FE5">
        <w:rPr>
          <w:rFonts w:ascii="Arial" w:eastAsia="Arial" w:hAnsi="Arial"/>
          <w:color w:val="FF0000"/>
          <w:sz w:val="20"/>
          <w:szCs w:val="20"/>
        </w:rPr>
        <w:t>[</w:t>
      </w:r>
      <w:r w:rsidR="00990D5B" w:rsidRPr="00990D5B">
        <w:rPr>
          <w:rFonts w:ascii="Arial" w:eastAsia="Arial" w:hAnsi="Arial"/>
          <w:color w:val="FF0000"/>
          <w:sz w:val="20"/>
          <w:szCs w:val="20"/>
        </w:rPr>
        <w:t>MDM Solution</w:t>
      </w:r>
      <w:r w:rsidR="00173FE5">
        <w:rPr>
          <w:rFonts w:ascii="Arial" w:eastAsia="Arial" w:hAnsi="Arial"/>
          <w:color w:val="FF0000"/>
          <w:sz w:val="20"/>
          <w:szCs w:val="20"/>
        </w:rPr>
        <w:t>]</w:t>
      </w:r>
      <w:r w:rsidRPr="00990D5B">
        <w:rPr>
          <w:rFonts w:ascii="Arial" w:eastAsia="Arial" w:hAnsi="Arial"/>
          <w:color w:val="FF0000"/>
          <w:sz w:val="20"/>
          <w:szCs w:val="20"/>
        </w:rPr>
        <w:t xml:space="preserve">. </w:t>
      </w:r>
      <w:r w:rsidRPr="00990D5B">
        <w:rPr>
          <w:rFonts w:ascii="Arial" w:eastAsia="Arial" w:hAnsi="Arial"/>
          <w:sz w:val="20"/>
          <w:szCs w:val="20"/>
        </w:rPr>
        <w:t xml:space="preserve">Logs are reviewed weekly for unauthorized connections by the </w:t>
      </w:r>
      <w:bookmarkEnd w:id="15"/>
      <w:r w:rsidR="00990D5B" w:rsidRPr="00990D5B">
        <w:rPr>
          <w:rFonts w:ascii="Arial" w:eastAsia="Arial" w:hAnsi="Arial"/>
          <w:color w:val="5B9BD5" w:themeColor="accent1"/>
          <w:sz w:val="20"/>
          <w:szCs w:val="20"/>
        </w:rPr>
        <w:t>&lt;role&gt;.</w:t>
      </w:r>
    </w:p>
    <w:p w14:paraId="0E5EAA42" w14:textId="77777777" w:rsidR="00990D5B" w:rsidRDefault="00990D5B" w:rsidP="00990D5B">
      <w:pPr>
        <w:pStyle w:val="ListParagraph"/>
        <w:rPr>
          <w:rFonts w:eastAsia="Arial"/>
        </w:rPr>
      </w:pPr>
    </w:p>
    <w:p w14:paraId="471F1468" w14:textId="293D4BE3" w:rsidR="00990D5B" w:rsidRDefault="00990D5B" w:rsidP="00990D5B">
      <w:pPr>
        <w:pStyle w:val="listalpha"/>
        <w:numPr>
          <w:ilvl w:val="0"/>
          <w:numId w:val="0"/>
        </w:numPr>
        <w:spacing w:after="60"/>
        <w:ind w:left="720"/>
        <w:rPr>
          <w:rFonts w:eastAsia="Arial"/>
        </w:rPr>
      </w:pPr>
    </w:p>
    <w:p w14:paraId="2F9519EF" w14:textId="77777777" w:rsidR="005951D9" w:rsidRPr="00990D5B" w:rsidRDefault="005951D9" w:rsidP="00990D5B">
      <w:pPr>
        <w:pStyle w:val="listalpha"/>
        <w:numPr>
          <w:ilvl w:val="0"/>
          <w:numId w:val="0"/>
        </w:numPr>
        <w:spacing w:after="60"/>
        <w:ind w:left="720"/>
        <w:rPr>
          <w:rFonts w:eastAsia="Arial"/>
        </w:rPr>
      </w:pPr>
    </w:p>
    <w:p w14:paraId="4F655269" w14:textId="2A7035C7" w:rsidR="00715897" w:rsidRPr="00530B61" w:rsidRDefault="00715897" w:rsidP="00715897">
      <w:pPr>
        <w:spacing w:after="60"/>
        <w:rPr>
          <w:rFonts w:eastAsia="Arial" w:cs="Arial"/>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2-3.1.19</w:t>
      </w:r>
      <w:r w:rsidR="006E65E5">
        <w:rPr>
          <w:rFonts w:eastAsia="Arial" w:cs="Arial"/>
          <w:b/>
          <w:bCs/>
        </w:rPr>
        <w:t xml:space="preserve"> </w:t>
      </w:r>
      <w:r w:rsidRPr="00125FF0">
        <w:rPr>
          <w:rFonts w:eastAsia="Arial" w:cs="Arial"/>
          <w:b/>
          <w:bCs/>
        </w:rPr>
        <w:t xml:space="preserve">- </w:t>
      </w:r>
      <w:r w:rsidR="006E65E5">
        <w:rPr>
          <w:b/>
          <w:bCs/>
        </w:rPr>
        <w:t>E</w:t>
      </w:r>
      <w:r w:rsidRPr="00125FF0">
        <w:rPr>
          <w:b/>
          <w:bCs/>
        </w:rPr>
        <w:t xml:space="preserve">ncrypt </w:t>
      </w:r>
      <w:r>
        <w:rPr>
          <w:b/>
          <w:bCs/>
        </w:rPr>
        <w:t>CUI</w:t>
      </w:r>
      <w:r w:rsidRPr="00125FF0">
        <w:rPr>
          <w:b/>
          <w:bCs/>
        </w:rPr>
        <w:t xml:space="preserve"> on mobile devices and mobile computing platforms</w:t>
      </w:r>
    </w:p>
    <w:p w14:paraId="7D177602" w14:textId="77777777" w:rsidR="00715897" w:rsidRPr="00530B61" w:rsidRDefault="00715897" w:rsidP="00715897">
      <w:pPr>
        <w:spacing w:after="60"/>
        <w:rPr>
          <w:rFonts w:eastAsia="Arial" w:cs="Arial"/>
        </w:rPr>
      </w:pPr>
    </w:p>
    <w:p w14:paraId="19E06A0A" w14:textId="57BAF343" w:rsidR="00963C2A" w:rsidRPr="00963C2A" w:rsidRDefault="005339D4" w:rsidP="00963C2A">
      <w:pPr>
        <w:pStyle w:val="ListParagraph"/>
        <w:numPr>
          <w:ilvl w:val="0"/>
          <w:numId w:val="15"/>
        </w:numPr>
        <w:rPr>
          <w:rFonts w:eastAsia="Arial" w:cs="Arial"/>
          <w:color w:val="FF0000"/>
        </w:rPr>
      </w:pPr>
      <w:r>
        <w:rPr>
          <w:rFonts w:eastAsia="Arial" w:cs="Arial"/>
        </w:rPr>
        <w:t>Madison SpringField</w:t>
      </w:r>
      <w:r w:rsidR="00963C2A" w:rsidRPr="00B316F5">
        <w:rPr>
          <w:rFonts w:eastAsia="Arial" w:cs="Arial"/>
        </w:rPr>
        <w:t xml:space="preserve"> Mobile device connections are currently controlled and identified by the </w:t>
      </w:r>
      <w:r w:rsidR="00173FE5">
        <w:rPr>
          <w:rFonts w:eastAsia="Arial" w:cs="Arial"/>
          <w:color w:val="FF0000"/>
        </w:rPr>
        <w:t>[</w:t>
      </w:r>
      <w:r w:rsidR="00963C2A">
        <w:rPr>
          <w:rFonts w:eastAsia="Arial" w:cs="Arial"/>
          <w:color w:val="FF0000"/>
        </w:rPr>
        <w:t>MDM Solution</w:t>
      </w:r>
      <w:r w:rsidR="00173FE5">
        <w:rPr>
          <w:rFonts w:eastAsia="Arial" w:cs="Arial"/>
          <w:color w:val="FF0000"/>
        </w:rPr>
        <w:t>]</w:t>
      </w:r>
    </w:p>
    <w:p w14:paraId="5150CC1C" w14:textId="77777777" w:rsidR="00963C2A" w:rsidRPr="00E079CF" w:rsidRDefault="00963C2A" w:rsidP="00963C2A">
      <w:pPr>
        <w:spacing w:after="60"/>
        <w:rPr>
          <w:rFonts w:eastAsia="Arial" w:cs="Arial"/>
        </w:rPr>
      </w:pPr>
    </w:p>
    <w:p w14:paraId="23B33D25" w14:textId="6541F391" w:rsidR="00963C2A" w:rsidRPr="00B316F5" w:rsidRDefault="00963C2A" w:rsidP="00963C2A">
      <w:pPr>
        <w:pStyle w:val="ListParagraph"/>
        <w:numPr>
          <w:ilvl w:val="0"/>
          <w:numId w:val="15"/>
        </w:numPr>
        <w:spacing w:after="60"/>
        <w:rPr>
          <w:rFonts w:eastAsia="Arial" w:cs="Arial"/>
        </w:rPr>
      </w:pPr>
      <w:r w:rsidRPr="00B316F5">
        <w:rPr>
          <w:rFonts w:eastAsia="Arial" w:cs="Arial"/>
        </w:rPr>
        <w:t xml:space="preserve">The </w:t>
      </w:r>
      <w:r w:rsidRPr="00963C2A">
        <w:rPr>
          <w:rFonts w:eastAsia="Arial" w:cs="Arial"/>
          <w:color w:val="5B9BD5" w:themeColor="accent1"/>
        </w:rPr>
        <w:t xml:space="preserve">&lt;role&gt; </w:t>
      </w:r>
      <w:r w:rsidRPr="00B316F5">
        <w:rPr>
          <w:rFonts w:eastAsia="Arial" w:cs="Arial"/>
        </w:rPr>
        <w:t xml:space="preserve">configures </w:t>
      </w:r>
      <w:r w:rsidR="00173FE5">
        <w:rPr>
          <w:rFonts w:eastAsia="Arial" w:cs="Arial"/>
          <w:color w:val="FF0000"/>
        </w:rPr>
        <w:t>[</w:t>
      </w:r>
      <w:r>
        <w:rPr>
          <w:rFonts w:eastAsia="Arial" w:cs="Arial"/>
          <w:color w:val="FF0000"/>
        </w:rPr>
        <w:t>MDM Solution</w:t>
      </w:r>
      <w:r w:rsidR="00173FE5">
        <w:rPr>
          <w:rFonts w:eastAsia="Arial" w:cs="Arial"/>
          <w:color w:val="FF0000"/>
        </w:rPr>
        <w:t>]</w:t>
      </w:r>
      <w:r w:rsidRPr="00963C2A">
        <w:rPr>
          <w:rFonts w:eastAsia="Arial" w:cs="Arial"/>
          <w:color w:val="FF0000"/>
        </w:rPr>
        <w:t xml:space="preserve"> </w:t>
      </w:r>
      <w:r w:rsidRPr="00B316F5">
        <w:rPr>
          <w:rFonts w:eastAsia="Arial" w:cs="Arial"/>
        </w:rPr>
        <w:t xml:space="preserve">to force </w:t>
      </w:r>
      <w:r>
        <w:rPr>
          <w:rFonts w:eastAsia="Arial" w:cs="Arial"/>
        </w:rPr>
        <w:t xml:space="preserve">AES-256, FIPS 140-2 Compliant </w:t>
      </w:r>
      <w:r w:rsidRPr="00B316F5">
        <w:rPr>
          <w:rFonts w:eastAsia="Arial" w:cs="Arial"/>
        </w:rPr>
        <w:t>encryption</w:t>
      </w:r>
      <w:r>
        <w:rPr>
          <w:rFonts w:eastAsia="Arial" w:cs="Arial"/>
        </w:rPr>
        <w:t xml:space="preserve"> </w:t>
      </w:r>
      <w:r w:rsidRPr="00B316F5">
        <w:rPr>
          <w:rFonts w:eastAsia="Arial" w:cs="Arial"/>
        </w:rPr>
        <w:t xml:space="preserve">on mobile devices accessing the </w:t>
      </w:r>
      <w:r w:rsidR="00EB1714">
        <w:rPr>
          <w:rFonts w:eastAsia="Arial" w:cs="Arial"/>
        </w:rPr>
        <w:t>Madison SpringField</w:t>
      </w:r>
      <w:r w:rsidRPr="00B316F5">
        <w:rPr>
          <w:rFonts w:eastAsia="Arial" w:cs="Arial"/>
        </w:rPr>
        <w:t xml:space="preserve"> information system.</w:t>
      </w:r>
      <w:r w:rsidRPr="00963C2A">
        <w:rPr>
          <w:rFonts w:eastAsia="Arial" w:cs="Arial"/>
          <w:color w:val="FF0000"/>
        </w:rPr>
        <w:t xml:space="preserve"> </w:t>
      </w:r>
      <w:r w:rsidRPr="00B316F5">
        <w:rPr>
          <w:rFonts w:eastAsia="Arial" w:cs="Arial"/>
        </w:rPr>
        <w:t xml:space="preserve">The </w:t>
      </w:r>
      <w:r w:rsidRPr="00963C2A">
        <w:rPr>
          <w:rFonts w:eastAsia="Arial" w:cs="Arial"/>
          <w:color w:val="5B9BD5" w:themeColor="accent1"/>
        </w:rPr>
        <w:t xml:space="preserve">&lt;role&gt; </w:t>
      </w:r>
      <w:proofErr w:type="gramStart"/>
      <w:r w:rsidRPr="00B316F5">
        <w:rPr>
          <w:rFonts w:eastAsia="Arial" w:cs="Arial"/>
        </w:rPr>
        <w:t>has the ability to</w:t>
      </w:r>
      <w:proofErr w:type="gramEnd"/>
      <w:r w:rsidRPr="00B316F5">
        <w:rPr>
          <w:rFonts w:eastAsia="Arial" w:cs="Arial"/>
        </w:rPr>
        <w:t xml:space="preserve"> remotely protect and erase any information store on </w:t>
      </w:r>
      <w:r w:rsidR="005339D4">
        <w:rPr>
          <w:rFonts w:eastAsia="Arial" w:cs="Arial"/>
        </w:rPr>
        <w:t>Madison SpringField</w:t>
      </w:r>
      <w:r w:rsidRPr="00B316F5">
        <w:rPr>
          <w:rFonts w:eastAsia="Arial" w:cs="Arial"/>
        </w:rPr>
        <w:t xml:space="preserve"> mobile devices.</w:t>
      </w:r>
    </w:p>
    <w:p w14:paraId="623F6611" w14:textId="4A2B0213" w:rsidR="00715897" w:rsidRDefault="00715897" w:rsidP="00963C2A">
      <w:pPr>
        <w:spacing w:after="60"/>
        <w:ind w:left="360"/>
        <w:rPr>
          <w:rFonts w:eastAsia="Arial" w:cs="Arial"/>
        </w:rPr>
      </w:pPr>
    </w:p>
    <w:p w14:paraId="6EFB5CB4" w14:textId="34D9BFEC" w:rsidR="00EB1714" w:rsidRDefault="00EB1714" w:rsidP="00963C2A">
      <w:pPr>
        <w:spacing w:after="60"/>
        <w:ind w:left="360"/>
        <w:rPr>
          <w:rFonts w:eastAsia="Arial" w:cs="Arial"/>
        </w:rPr>
      </w:pPr>
      <w:r w:rsidRPr="00173FE5">
        <w:rPr>
          <w:rFonts w:eastAsia="Arial" w:cs="Arial"/>
          <w:color w:val="FF0000"/>
        </w:rPr>
        <w:t>OR</w:t>
      </w:r>
    </w:p>
    <w:p w14:paraId="20A47EDA" w14:textId="61A33AEC" w:rsidR="00EB1714" w:rsidRDefault="00EB1714" w:rsidP="00963C2A">
      <w:pPr>
        <w:spacing w:after="60"/>
        <w:ind w:left="360"/>
        <w:rPr>
          <w:rFonts w:eastAsia="Arial" w:cs="Arial"/>
        </w:rPr>
      </w:pPr>
    </w:p>
    <w:p w14:paraId="19042D73" w14:textId="4AED5EF0" w:rsidR="00EB1714" w:rsidRPr="00530B61" w:rsidRDefault="00EB1714" w:rsidP="00EB1714">
      <w:pPr>
        <w:pStyle w:val="ListParagraph"/>
        <w:numPr>
          <w:ilvl w:val="0"/>
          <w:numId w:val="41"/>
        </w:numPr>
        <w:spacing w:after="60"/>
        <w:rPr>
          <w:rFonts w:eastAsia="Arial" w:cs="Arial"/>
        </w:rPr>
      </w:pPr>
      <w:r>
        <w:rPr>
          <w:rFonts w:eastAsia="Arial" w:cs="Arial"/>
        </w:rPr>
        <w:t>Madison SpringField</w:t>
      </w:r>
      <w:r w:rsidRPr="00B316F5">
        <w:rPr>
          <w:rFonts w:eastAsia="Arial" w:cs="Arial"/>
        </w:rPr>
        <w:t xml:space="preserve"> </w:t>
      </w:r>
      <w:r>
        <w:rPr>
          <w:rFonts w:eastAsia="Arial" w:cs="Arial"/>
        </w:rPr>
        <w:t>does not authorize the use of any mobile devices (cellular phones, tablets, handheld devices) for accessing the secure enclave. No mobile devices are authorized to store, process, or transmit CUI data.</w:t>
      </w:r>
    </w:p>
    <w:p w14:paraId="50505F2E" w14:textId="77777777" w:rsidR="00EB1714" w:rsidRPr="00E079CF" w:rsidRDefault="00EB1714" w:rsidP="00EB1714">
      <w:pPr>
        <w:spacing w:after="60"/>
        <w:rPr>
          <w:rFonts w:eastAsia="Arial" w:cs="Arial"/>
        </w:rPr>
      </w:pPr>
    </w:p>
    <w:p w14:paraId="36604FB6" w14:textId="397A07FF" w:rsidR="00EB1714" w:rsidRPr="00530B61" w:rsidRDefault="00EB1714" w:rsidP="00EB1714">
      <w:pPr>
        <w:pStyle w:val="ListParagraph"/>
        <w:numPr>
          <w:ilvl w:val="0"/>
          <w:numId w:val="41"/>
        </w:numPr>
        <w:spacing w:after="60"/>
        <w:rPr>
          <w:rFonts w:eastAsia="Arial" w:cs="Arial"/>
        </w:rPr>
      </w:pPr>
      <w:r w:rsidRPr="00530B61">
        <w:rPr>
          <w:rFonts w:eastAsia="Arial" w:cs="Arial"/>
        </w:rPr>
        <w:t>Connection of</w:t>
      </w:r>
      <w:r>
        <w:rPr>
          <w:rFonts w:eastAsia="Arial" w:cs="Arial"/>
        </w:rPr>
        <w:t xml:space="preserve"> unauthorized</w:t>
      </w:r>
      <w:r w:rsidRPr="00530B61">
        <w:rPr>
          <w:rFonts w:eastAsia="Arial" w:cs="Arial"/>
        </w:rPr>
        <w:t xml:space="preserve"> mobile devices </w:t>
      </w:r>
      <w:r>
        <w:rPr>
          <w:rFonts w:eastAsia="Arial" w:cs="Arial"/>
        </w:rPr>
        <w:t>are</w:t>
      </w:r>
      <w:r w:rsidRPr="00530B61">
        <w:rPr>
          <w:rFonts w:eastAsia="Arial" w:cs="Arial"/>
        </w:rPr>
        <w:t xml:space="preserve"> monitored using </w:t>
      </w:r>
      <w:r w:rsidRPr="00173FE5">
        <w:rPr>
          <w:rFonts w:eastAsia="Arial" w:cs="Arial"/>
          <w:color w:val="000000" w:themeColor="text1"/>
        </w:rPr>
        <w:t>the</w:t>
      </w:r>
      <w:r w:rsidR="00903224">
        <w:rPr>
          <w:rFonts w:eastAsia="Arial" w:cs="Arial"/>
          <w:color w:val="000000" w:themeColor="text1"/>
        </w:rPr>
        <w:t xml:space="preserve"> </w:t>
      </w:r>
      <w:r w:rsidR="00BD405C">
        <w:rPr>
          <w:rFonts w:eastAsia="Arial"/>
          <w:color w:val="FF0000"/>
          <w:szCs w:val="20"/>
        </w:rPr>
        <w:t>Microsoft Sentinel</w:t>
      </w:r>
      <w:r w:rsidRPr="00173FE5">
        <w:rPr>
          <w:rFonts w:eastAsia="Arial" w:cs="Arial"/>
          <w:color w:val="000000" w:themeColor="text1"/>
        </w:rPr>
        <w:t xml:space="preserve">. </w:t>
      </w:r>
      <w:r w:rsidRPr="00530B61">
        <w:rPr>
          <w:rFonts w:eastAsia="Arial" w:cs="Arial"/>
        </w:rPr>
        <w:t xml:space="preserve">Logs are reviewed weekly for unauthorized connections </w:t>
      </w:r>
      <w:r>
        <w:rPr>
          <w:rFonts w:eastAsia="Arial" w:cs="Arial"/>
        </w:rPr>
        <w:t>by the System Administrator.</w:t>
      </w:r>
    </w:p>
    <w:p w14:paraId="4E1865BF" w14:textId="77777777" w:rsidR="00EB1714" w:rsidRPr="00963C2A" w:rsidRDefault="00EB1714" w:rsidP="00963C2A">
      <w:pPr>
        <w:spacing w:after="60"/>
        <w:ind w:left="360"/>
        <w:rPr>
          <w:rFonts w:eastAsia="Arial" w:cs="Arial"/>
        </w:rPr>
      </w:pPr>
    </w:p>
    <w:p w14:paraId="495C8809" w14:textId="77777777" w:rsidR="005951D9" w:rsidRDefault="005951D9" w:rsidP="00715897">
      <w:pPr>
        <w:spacing w:after="60"/>
        <w:rPr>
          <w:rFonts w:eastAsia="Arial" w:cs="Arial"/>
          <w:b/>
          <w:bCs/>
        </w:rPr>
      </w:pPr>
    </w:p>
    <w:p w14:paraId="6E55C1C5" w14:textId="77777777" w:rsidR="005951D9" w:rsidRDefault="005951D9" w:rsidP="00715897">
      <w:pPr>
        <w:spacing w:after="60"/>
        <w:rPr>
          <w:rFonts w:eastAsia="Arial" w:cs="Arial"/>
          <w:b/>
          <w:bCs/>
        </w:rPr>
      </w:pPr>
    </w:p>
    <w:p w14:paraId="70A4B90F" w14:textId="184B1970" w:rsidR="008A301F" w:rsidRPr="00963C2A" w:rsidRDefault="00715897" w:rsidP="00715897">
      <w:pPr>
        <w:spacing w:after="60"/>
        <w:rPr>
          <w:b/>
          <w:bCs/>
        </w:rPr>
      </w:pPr>
      <w:proofErr w:type="gramStart"/>
      <w:r w:rsidRPr="00530B61">
        <w:rPr>
          <w:rFonts w:eastAsia="Arial" w:cs="Arial"/>
          <w:b/>
          <w:bCs/>
        </w:rPr>
        <w:t>A</w:t>
      </w:r>
      <w:r w:rsidR="006E65E5">
        <w:rPr>
          <w:rFonts w:eastAsia="Arial" w:cs="Arial"/>
          <w:b/>
          <w:bCs/>
        </w:rPr>
        <w:t>C</w:t>
      </w:r>
      <w:r w:rsidRPr="00530B61">
        <w:rPr>
          <w:rFonts w:eastAsia="Arial" w:cs="Arial"/>
          <w:b/>
          <w:bCs/>
        </w:rPr>
        <w:t>.</w:t>
      </w:r>
      <w:r w:rsidR="006E65E5">
        <w:rPr>
          <w:rFonts w:eastAsia="Arial" w:cs="Arial"/>
          <w:b/>
          <w:bCs/>
        </w:rPr>
        <w:t>L</w:t>
      </w:r>
      <w:proofErr w:type="gramEnd"/>
      <w:r w:rsidRPr="00530B61">
        <w:rPr>
          <w:rFonts w:eastAsia="Arial" w:cs="Arial"/>
          <w:b/>
          <w:bCs/>
        </w:rPr>
        <w:t>2-3.1.</w:t>
      </w:r>
      <w:r w:rsidRPr="00193DE1">
        <w:rPr>
          <w:rFonts w:eastAsia="Arial" w:cs="Arial"/>
          <w:b/>
          <w:bCs/>
        </w:rPr>
        <w:t xml:space="preserve">21- </w:t>
      </w:r>
      <w:r w:rsidRPr="00193DE1">
        <w:rPr>
          <w:b/>
          <w:bCs/>
        </w:rPr>
        <w:t>limit use of portable storage devices on external systems</w:t>
      </w:r>
      <w:r>
        <w:rPr>
          <w:b/>
          <w:bCs/>
        </w:rPr>
        <w:t>.</w:t>
      </w:r>
    </w:p>
    <w:p w14:paraId="4565A90C" w14:textId="77777777" w:rsidR="00715897" w:rsidRPr="00E079CF" w:rsidRDefault="00715897" w:rsidP="00715897">
      <w:pPr>
        <w:spacing w:after="60"/>
        <w:rPr>
          <w:rFonts w:eastAsia="Arial" w:cs="Arial"/>
        </w:rPr>
      </w:pPr>
    </w:p>
    <w:p w14:paraId="07B24AC2" w14:textId="00C01C59" w:rsidR="008A301F" w:rsidRPr="008A301F" w:rsidRDefault="008A301F">
      <w:pPr>
        <w:pStyle w:val="listalpha"/>
        <w:numPr>
          <w:ilvl w:val="0"/>
          <w:numId w:val="35"/>
        </w:numPr>
        <w:rPr>
          <w:rFonts w:ascii="Arial" w:eastAsia="Arial" w:hAnsi="Arial"/>
          <w:sz w:val="20"/>
          <w:szCs w:val="20"/>
        </w:rPr>
      </w:pPr>
      <w:r w:rsidRPr="008A301F">
        <w:rPr>
          <w:rFonts w:ascii="Arial" w:eastAsia="Arial" w:hAnsi="Arial"/>
          <w:sz w:val="20"/>
          <w:szCs w:val="20"/>
        </w:rPr>
        <w:t xml:space="preserve">The use of portable storage devices containing CUI on external systems is identified and documented by the </w:t>
      </w:r>
      <w:r w:rsidR="0008743F" w:rsidRPr="00963C2A">
        <w:rPr>
          <w:rFonts w:ascii="Arial" w:eastAsia="Arial" w:hAnsi="Arial"/>
          <w:color w:val="5B9BD5" w:themeColor="accent1"/>
          <w:sz w:val="20"/>
          <w:szCs w:val="20"/>
        </w:rPr>
        <w:t>&lt;Role&gt;</w:t>
      </w:r>
      <w:r w:rsidRPr="008A301F">
        <w:rPr>
          <w:rFonts w:ascii="Arial" w:eastAsia="Arial" w:hAnsi="Arial"/>
          <w:sz w:val="20"/>
          <w:szCs w:val="20"/>
        </w:rPr>
        <w:t xml:space="preserve">. </w:t>
      </w:r>
    </w:p>
    <w:p w14:paraId="5DEA9F69" w14:textId="77777777" w:rsidR="008A301F" w:rsidRPr="00EB5CDE" w:rsidRDefault="008A301F" w:rsidP="008A301F">
      <w:pPr>
        <w:pStyle w:val="listalpha"/>
        <w:numPr>
          <w:ilvl w:val="0"/>
          <w:numId w:val="0"/>
        </w:numPr>
        <w:ind w:left="720"/>
        <w:rPr>
          <w:rFonts w:ascii="Arial" w:eastAsia="Arial" w:hAnsi="Arial"/>
          <w:sz w:val="20"/>
          <w:szCs w:val="20"/>
        </w:rPr>
      </w:pPr>
    </w:p>
    <w:p w14:paraId="0CF25C0F" w14:textId="77777777" w:rsidR="008A301F" w:rsidRPr="00EB5CDE" w:rsidRDefault="008A301F">
      <w:pPr>
        <w:pStyle w:val="listalpha"/>
        <w:numPr>
          <w:ilvl w:val="0"/>
          <w:numId w:val="17"/>
        </w:numPr>
        <w:rPr>
          <w:rFonts w:ascii="Arial" w:eastAsia="Arial" w:hAnsi="Arial"/>
          <w:sz w:val="20"/>
          <w:szCs w:val="20"/>
        </w:rPr>
      </w:pPr>
      <w:r w:rsidRPr="00EB5CDE">
        <w:rPr>
          <w:rFonts w:ascii="Arial" w:eastAsia="Arial" w:hAnsi="Arial"/>
          <w:sz w:val="20"/>
          <w:szCs w:val="20"/>
        </w:rPr>
        <w:t xml:space="preserve">Portable storage devices are system components that can be inserted and removed from Information Systems for the purpose of storing data. Examples of portable storage devices include CD/DVD’s, thumb drives, USB hard drives and flash memory </w:t>
      </w:r>
      <w:proofErr w:type="gramStart"/>
      <w:r w:rsidRPr="00EB5CDE">
        <w:rPr>
          <w:rFonts w:ascii="Arial" w:eastAsia="Arial" w:hAnsi="Arial"/>
          <w:sz w:val="20"/>
          <w:szCs w:val="20"/>
        </w:rPr>
        <w:t>cards</w:t>
      </w:r>
      <w:proofErr w:type="gramEnd"/>
    </w:p>
    <w:p w14:paraId="48C267EB" w14:textId="77777777" w:rsidR="008A301F" w:rsidRPr="00EB5CDE" w:rsidRDefault="008A301F" w:rsidP="008A301F">
      <w:pPr>
        <w:pStyle w:val="ListParagraph"/>
        <w:rPr>
          <w:rFonts w:eastAsia="Arial" w:cs="Arial"/>
          <w:szCs w:val="20"/>
        </w:rPr>
      </w:pPr>
    </w:p>
    <w:p w14:paraId="016C59B6" w14:textId="1C8A550C" w:rsidR="00963C2A" w:rsidRPr="00963C2A" w:rsidRDefault="00963C2A" w:rsidP="00963C2A">
      <w:pPr>
        <w:numPr>
          <w:ilvl w:val="0"/>
          <w:numId w:val="16"/>
        </w:numPr>
        <w:ind w:left="720" w:hanging="450"/>
        <w:contextualSpacing/>
        <w:rPr>
          <w:rFonts w:eastAsia="Arial" w:cs="Arial"/>
          <w:szCs w:val="20"/>
        </w:rPr>
      </w:pPr>
      <w:r w:rsidRPr="00963C2A">
        <w:rPr>
          <w:rFonts w:eastAsia="Arial" w:cs="Arial"/>
          <w:szCs w:val="20"/>
        </w:rPr>
        <w:t xml:space="preserve">The Portable store devices are restricted with GPO and </w:t>
      </w:r>
      <w:r>
        <w:rPr>
          <w:rFonts w:eastAsia="Arial" w:cs="Arial"/>
          <w:color w:val="FF0000"/>
          <w:szCs w:val="20"/>
        </w:rPr>
        <w:t>IDS/IPS/Monitoring</w:t>
      </w:r>
      <w:r w:rsidRPr="00963C2A">
        <w:rPr>
          <w:rFonts w:eastAsia="Arial" w:cs="Arial"/>
          <w:szCs w:val="20"/>
        </w:rPr>
        <w:t xml:space="preserve">. By default, standard user devices are configured to disable the use of portable storage devices with the use of GPO. Any defined users that require the use of portable storage devices are restricted to only use </w:t>
      </w:r>
      <w:r w:rsidR="005339D4">
        <w:rPr>
          <w:rFonts w:eastAsia="Arial" w:cs="Arial"/>
          <w:szCs w:val="20"/>
        </w:rPr>
        <w:t>Madison SpringField</w:t>
      </w:r>
      <w:r w:rsidRPr="00963C2A">
        <w:rPr>
          <w:rFonts w:eastAsia="Arial" w:cs="Arial"/>
          <w:szCs w:val="20"/>
        </w:rPr>
        <w:t xml:space="preserve"> authorized removeable media. </w:t>
      </w:r>
      <w:r>
        <w:rPr>
          <w:rFonts w:eastAsia="Arial" w:cs="Arial"/>
          <w:color w:val="FF0000"/>
          <w:szCs w:val="20"/>
        </w:rPr>
        <w:t>IDS/IPS/Monitoring</w:t>
      </w:r>
      <w:r w:rsidRPr="00963C2A">
        <w:rPr>
          <w:rFonts w:eastAsia="Arial" w:cs="Arial"/>
          <w:szCs w:val="20"/>
        </w:rPr>
        <w:t xml:space="preserve"> is configured to only allow authorized media on these systems. All non-authorized removable media is disallowed through </w:t>
      </w:r>
      <w:r>
        <w:rPr>
          <w:rFonts w:eastAsia="Arial" w:cs="Arial"/>
          <w:color w:val="FF0000"/>
          <w:szCs w:val="20"/>
        </w:rPr>
        <w:t>IDS/IPS/Monitoring</w:t>
      </w:r>
      <w:r w:rsidRPr="00963C2A">
        <w:rPr>
          <w:rFonts w:eastAsia="Arial" w:cs="Arial"/>
          <w:szCs w:val="20"/>
        </w:rPr>
        <w:t>.</w:t>
      </w:r>
    </w:p>
    <w:p w14:paraId="34BA3AF6" w14:textId="77777777" w:rsidR="00963C2A" w:rsidRPr="00963C2A" w:rsidRDefault="00963C2A" w:rsidP="00963C2A">
      <w:pPr>
        <w:ind w:left="720"/>
        <w:contextualSpacing/>
        <w:rPr>
          <w:rFonts w:eastAsia="Arial" w:cs="Arial"/>
          <w:szCs w:val="20"/>
        </w:rPr>
      </w:pPr>
    </w:p>
    <w:p w14:paraId="6774D0C6" w14:textId="00DB7672" w:rsidR="00963C2A" w:rsidRPr="00963C2A" w:rsidRDefault="00963C2A" w:rsidP="00963C2A">
      <w:pPr>
        <w:ind w:left="720"/>
        <w:contextualSpacing/>
        <w:rPr>
          <w:rFonts w:ascii="Times New Roman" w:eastAsia="Arial" w:hAnsi="Times New Roman" w:cs="Arial"/>
          <w:sz w:val="24"/>
        </w:rPr>
      </w:pPr>
      <w:r w:rsidRPr="00963C2A">
        <w:rPr>
          <w:rFonts w:eastAsia="Arial" w:cs="Arial"/>
          <w:szCs w:val="20"/>
        </w:rPr>
        <w:t xml:space="preserve">Media stations are placed around the </w:t>
      </w:r>
      <w:r w:rsidR="005339D4">
        <w:rPr>
          <w:rFonts w:eastAsia="Arial" w:cs="Arial"/>
          <w:szCs w:val="20"/>
        </w:rPr>
        <w:t>Madison SpringField</w:t>
      </w:r>
      <w:r w:rsidRPr="00963C2A">
        <w:rPr>
          <w:rFonts w:eastAsia="Arial" w:cs="Arial"/>
          <w:szCs w:val="20"/>
        </w:rPr>
        <w:t xml:space="preserve"> facility that are designated for the use of removeable media. All media stations are monitored by the</w:t>
      </w:r>
      <w:r w:rsidR="00903224">
        <w:rPr>
          <w:rFonts w:eastAsia="Arial" w:cs="Arial"/>
          <w:szCs w:val="20"/>
        </w:rPr>
        <w:t xml:space="preserve"> </w:t>
      </w:r>
      <w:r w:rsidR="00BD405C">
        <w:rPr>
          <w:rFonts w:eastAsia="Arial"/>
          <w:color w:val="FF0000"/>
          <w:szCs w:val="20"/>
        </w:rPr>
        <w:t>Microsoft Sentinel</w:t>
      </w:r>
      <w:r w:rsidRPr="00963C2A">
        <w:rPr>
          <w:rFonts w:eastAsia="Arial" w:cs="Arial"/>
          <w:szCs w:val="20"/>
        </w:rPr>
        <w:t xml:space="preserve">, </w:t>
      </w:r>
      <w:r>
        <w:rPr>
          <w:rFonts w:eastAsia="Arial" w:cs="Arial"/>
          <w:color w:val="FF0000"/>
          <w:szCs w:val="20"/>
        </w:rPr>
        <w:t>IDS/IPS/Monitoring</w:t>
      </w:r>
      <w:r w:rsidRPr="00963C2A">
        <w:rPr>
          <w:rFonts w:eastAsia="Arial" w:cs="Arial"/>
          <w:szCs w:val="20"/>
        </w:rPr>
        <w:t xml:space="preserve">, and controlled by </w:t>
      </w:r>
      <w:r w:rsidR="005339D4">
        <w:rPr>
          <w:rFonts w:eastAsia="Arial" w:cs="Arial"/>
          <w:szCs w:val="20"/>
        </w:rPr>
        <w:t>Madison SpringField</w:t>
      </w:r>
      <w:r w:rsidRPr="00963C2A">
        <w:rPr>
          <w:rFonts w:eastAsia="Arial" w:cs="Arial"/>
          <w:szCs w:val="20"/>
        </w:rPr>
        <w:t xml:space="preserve"> administrators.</w:t>
      </w:r>
    </w:p>
    <w:p w14:paraId="47B38B1B" w14:textId="56186FF9" w:rsidR="00E079CF" w:rsidRPr="00530B61" w:rsidRDefault="00E079CF" w:rsidP="006E65E5">
      <w:pPr>
        <w:pStyle w:val="ListParagraph"/>
        <w:spacing w:after="60"/>
        <w:ind w:left="1080"/>
        <w:rPr>
          <w:rFonts w:eastAsia="Arial" w:cs="Arial"/>
        </w:rPr>
      </w:pPr>
    </w:p>
    <w:p w14:paraId="005CABCD" w14:textId="77777777" w:rsidR="00932639" w:rsidRPr="00530B61" w:rsidRDefault="00932639" w:rsidP="00932639">
      <w:pPr>
        <w:spacing w:after="60"/>
        <w:rPr>
          <w:rFonts w:eastAsia="Arial" w:cs="Arial"/>
          <w:b/>
          <w:bCs/>
        </w:rPr>
      </w:pPr>
    </w:p>
    <w:p w14:paraId="7E378420" w14:textId="2211A4E5" w:rsidR="008536D6" w:rsidRPr="00530B61" w:rsidRDefault="00715897" w:rsidP="00820646">
      <w:pPr>
        <w:spacing w:before="120"/>
        <w:rPr>
          <w:rFonts w:cs="Arial"/>
          <w:b/>
          <w:sz w:val="32"/>
          <w:szCs w:val="32"/>
        </w:rPr>
      </w:pPr>
      <w:r w:rsidRPr="00530B61">
        <w:rPr>
          <w:rFonts w:cs="Arial"/>
          <w:b/>
          <w:sz w:val="32"/>
          <w:szCs w:val="32"/>
        </w:rPr>
        <w:t>Roles and responsibilit</w:t>
      </w:r>
      <w:r w:rsidR="00135554" w:rsidRPr="00530B61">
        <w:rPr>
          <w:rFonts w:cs="Arial"/>
          <w:b/>
          <w:sz w:val="32"/>
          <w:szCs w:val="32"/>
        </w:rPr>
        <w:t>ies</w:t>
      </w:r>
      <w:r w:rsidR="008536D6" w:rsidRPr="00530B61">
        <w:rPr>
          <w:rFonts w:cs="Arial"/>
          <w:b/>
          <w:sz w:val="32"/>
          <w:szCs w:val="32"/>
        </w:rPr>
        <w:t xml:space="preserve"> </w:t>
      </w:r>
    </w:p>
    <w:tbl>
      <w:tblPr>
        <w:tblStyle w:val="TableGrid"/>
        <w:tblW w:w="9805" w:type="dxa"/>
        <w:tblLayout w:type="fixed"/>
        <w:tblLook w:val="01E0" w:firstRow="1" w:lastRow="1" w:firstColumn="1" w:lastColumn="1" w:noHBand="0" w:noVBand="0"/>
      </w:tblPr>
      <w:tblGrid>
        <w:gridCol w:w="2425"/>
        <w:gridCol w:w="4500"/>
        <w:gridCol w:w="2880"/>
      </w:tblGrid>
      <w:tr w:rsidR="0022352C" w:rsidRPr="00530B61" w14:paraId="6C5DCA67" w14:textId="77777777" w:rsidTr="001801E1">
        <w:tc>
          <w:tcPr>
            <w:tcW w:w="2425" w:type="dxa"/>
            <w:shd w:val="clear" w:color="auto" w:fill="BDD6EE" w:themeFill="accent1" w:themeFillTint="66"/>
          </w:tcPr>
          <w:p w14:paraId="32D4C9B8" w14:textId="77777777" w:rsidR="0022352C" w:rsidRPr="00530B61" w:rsidRDefault="0022352C" w:rsidP="000F4C4F">
            <w:pPr>
              <w:rPr>
                <w:rFonts w:cs="Arial"/>
                <w:b/>
                <w:szCs w:val="20"/>
              </w:rPr>
            </w:pPr>
            <w:r w:rsidRPr="00530B61">
              <w:rPr>
                <w:rFonts w:cs="Arial"/>
                <w:b/>
                <w:szCs w:val="20"/>
              </w:rPr>
              <w:t>Role</w:t>
            </w:r>
          </w:p>
        </w:tc>
        <w:tc>
          <w:tcPr>
            <w:tcW w:w="4500" w:type="dxa"/>
            <w:shd w:val="clear" w:color="auto" w:fill="BDD6EE" w:themeFill="accent1" w:themeFillTint="66"/>
          </w:tcPr>
          <w:p w14:paraId="284B7714" w14:textId="77777777" w:rsidR="0022352C" w:rsidRPr="00530B61" w:rsidRDefault="0022352C" w:rsidP="000F4C4F">
            <w:pPr>
              <w:rPr>
                <w:rFonts w:cs="Arial"/>
                <w:b/>
                <w:szCs w:val="20"/>
              </w:rPr>
            </w:pPr>
            <w:r w:rsidRPr="00530B61">
              <w:rPr>
                <w:rFonts w:cs="Arial"/>
                <w:b/>
                <w:szCs w:val="20"/>
              </w:rPr>
              <w:t>Responsibilities</w:t>
            </w:r>
          </w:p>
        </w:tc>
        <w:tc>
          <w:tcPr>
            <w:tcW w:w="2880" w:type="dxa"/>
            <w:shd w:val="clear" w:color="auto" w:fill="BDD6EE" w:themeFill="accent1" w:themeFillTint="66"/>
          </w:tcPr>
          <w:p w14:paraId="72240EEF" w14:textId="1D2A2B76" w:rsidR="0022352C" w:rsidRPr="00530B61" w:rsidRDefault="00715897" w:rsidP="000F4C4F">
            <w:pPr>
              <w:rPr>
                <w:rFonts w:cs="Arial"/>
                <w:b/>
                <w:szCs w:val="20"/>
              </w:rPr>
            </w:pPr>
            <w:r w:rsidRPr="00530B61">
              <w:rPr>
                <w:rFonts w:cs="Arial"/>
                <w:b/>
                <w:szCs w:val="20"/>
              </w:rPr>
              <w:t>Contact information</w:t>
            </w:r>
          </w:p>
        </w:tc>
      </w:tr>
      <w:tr w:rsidR="0022352C" w:rsidRPr="00530B61" w14:paraId="7AE3178C" w14:textId="77777777" w:rsidTr="001801E1">
        <w:tc>
          <w:tcPr>
            <w:tcW w:w="2425" w:type="dxa"/>
          </w:tcPr>
          <w:p w14:paraId="652ABAB1" w14:textId="77777777" w:rsidR="0022352C" w:rsidRPr="00530B61" w:rsidRDefault="0022352C" w:rsidP="000F4C4F">
            <w:pPr>
              <w:rPr>
                <w:rFonts w:cs="Arial"/>
                <w:szCs w:val="20"/>
              </w:rPr>
            </w:pPr>
          </w:p>
        </w:tc>
        <w:tc>
          <w:tcPr>
            <w:tcW w:w="4500" w:type="dxa"/>
          </w:tcPr>
          <w:p w14:paraId="3348FA15" w14:textId="77777777" w:rsidR="0022352C" w:rsidRPr="00530B61" w:rsidRDefault="0022352C" w:rsidP="000F4C4F">
            <w:pPr>
              <w:rPr>
                <w:rFonts w:cs="Arial"/>
                <w:szCs w:val="20"/>
              </w:rPr>
            </w:pPr>
          </w:p>
        </w:tc>
        <w:tc>
          <w:tcPr>
            <w:tcW w:w="2880" w:type="dxa"/>
          </w:tcPr>
          <w:p w14:paraId="11AED30B" w14:textId="77777777" w:rsidR="0022352C" w:rsidRPr="00530B61" w:rsidRDefault="0022352C" w:rsidP="000F4C4F">
            <w:pPr>
              <w:rPr>
                <w:rFonts w:cs="Arial"/>
                <w:szCs w:val="20"/>
              </w:rPr>
            </w:pPr>
          </w:p>
        </w:tc>
      </w:tr>
      <w:tr w:rsidR="0022352C" w:rsidRPr="00530B61" w14:paraId="428B31C9" w14:textId="77777777" w:rsidTr="001801E1">
        <w:tc>
          <w:tcPr>
            <w:tcW w:w="2425" w:type="dxa"/>
          </w:tcPr>
          <w:p w14:paraId="750B4BCB" w14:textId="77777777" w:rsidR="0022352C" w:rsidRPr="00530B61" w:rsidRDefault="0022352C" w:rsidP="000F4C4F">
            <w:pPr>
              <w:rPr>
                <w:rFonts w:cs="Arial"/>
                <w:szCs w:val="20"/>
              </w:rPr>
            </w:pPr>
          </w:p>
        </w:tc>
        <w:tc>
          <w:tcPr>
            <w:tcW w:w="4500" w:type="dxa"/>
          </w:tcPr>
          <w:p w14:paraId="4D67A75A" w14:textId="77777777" w:rsidR="0022352C" w:rsidRPr="00530B61" w:rsidRDefault="0022352C" w:rsidP="000F4C4F">
            <w:pPr>
              <w:rPr>
                <w:rFonts w:cs="Arial"/>
                <w:szCs w:val="20"/>
              </w:rPr>
            </w:pPr>
          </w:p>
        </w:tc>
        <w:tc>
          <w:tcPr>
            <w:tcW w:w="2880" w:type="dxa"/>
          </w:tcPr>
          <w:p w14:paraId="1C8C043C" w14:textId="77777777" w:rsidR="0022352C" w:rsidRPr="00530B61" w:rsidRDefault="0022352C" w:rsidP="000F4C4F">
            <w:pPr>
              <w:rPr>
                <w:rFonts w:cs="Arial"/>
                <w:szCs w:val="20"/>
              </w:rPr>
            </w:pPr>
          </w:p>
        </w:tc>
      </w:tr>
      <w:tr w:rsidR="0022352C" w:rsidRPr="00530B61" w14:paraId="1E99658C" w14:textId="77777777" w:rsidTr="001801E1">
        <w:tblPrEx>
          <w:tblLook w:val="04A0" w:firstRow="1" w:lastRow="0" w:firstColumn="1" w:lastColumn="0" w:noHBand="0" w:noVBand="1"/>
        </w:tblPrEx>
        <w:tc>
          <w:tcPr>
            <w:tcW w:w="2425" w:type="dxa"/>
          </w:tcPr>
          <w:p w14:paraId="7101CA80" w14:textId="77777777" w:rsidR="0022352C" w:rsidRPr="00530B61" w:rsidRDefault="0022352C" w:rsidP="000F4C4F">
            <w:pPr>
              <w:rPr>
                <w:rFonts w:cs="Arial"/>
                <w:szCs w:val="20"/>
              </w:rPr>
            </w:pPr>
          </w:p>
        </w:tc>
        <w:tc>
          <w:tcPr>
            <w:tcW w:w="4500" w:type="dxa"/>
          </w:tcPr>
          <w:p w14:paraId="6CC29293" w14:textId="77777777" w:rsidR="0022352C" w:rsidRPr="00530B61" w:rsidRDefault="0022352C" w:rsidP="000F4C4F">
            <w:pPr>
              <w:rPr>
                <w:rFonts w:cs="Arial"/>
                <w:szCs w:val="20"/>
              </w:rPr>
            </w:pPr>
          </w:p>
        </w:tc>
        <w:tc>
          <w:tcPr>
            <w:tcW w:w="2880" w:type="dxa"/>
          </w:tcPr>
          <w:p w14:paraId="7F7DF7D3" w14:textId="77777777" w:rsidR="0022352C" w:rsidRPr="00530B61" w:rsidRDefault="0022352C" w:rsidP="000F4C4F">
            <w:pPr>
              <w:rPr>
                <w:rFonts w:cs="Arial"/>
                <w:szCs w:val="20"/>
              </w:rPr>
            </w:pPr>
          </w:p>
        </w:tc>
      </w:tr>
    </w:tbl>
    <w:p w14:paraId="7DD96421" w14:textId="15C0D0AD" w:rsidR="00B502A4" w:rsidRPr="00530B61" w:rsidRDefault="00715897" w:rsidP="009C0F27">
      <w:pPr>
        <w:pStyle w:val="Heading1"/>
      </w:pPr>
      <w:r w:rsidRPr="00530B61">
        <w:t>Non-compliance</w:t>
      </w:r>
    </w:p>
    <w:p w14:paraId="17E32FA4" w14:textId="6CECC178" w:rsidR="00AA6841" w:rsidRPr="008A301F" w:rsidRDefault="00AA6841" w:rsidP="008564AC">
      <w:pPr>
        <w:spacing w:before="20" w:after="20"/>
        <w:rPr>
          <w:rFonts w:cs="Arial"/>
        </w:rPr>
      </w:pPr>
      <w:r w:rsidRPr="008A301F">
        <w:rPr>
          <w:rFonts w:cs="Arial"/>
        </w:rPr>
        <w:t xml:space="preserve">Violations of this policy will be treated like other allegations of wrongdoing at </w:t>
      </w:r>
      <w:r w:rsidR="005339D4">
        <w:rPr>
          <w:rFonts w:cs="Arial"/>
        </w:rPr>
        <w:t>Madison SpringField</w:t>
      </w:r>
      <w:r w:rsidR="0022352C" w:rsidRPr="008A301F">
        <w:rPr>
          <w:rFonts w:cs="Arial"/>
        </w:rPr>
        <w:t>.</w:t>
      </w:r>
      <w:r w:rsidR="00FD06F1" w:rsidRPr="008A301F">
        <w:rPr>
          <w:rFonts w:cs="Arial"/>
        </w:rPr>
        <w:t xml:space="preserve"> </w:t>
      </w:r>
      <w:r w:rsidRPr="008A301F">
        <w:rPr>
          <w:rFonts w:cs="Arial"/>
        </w:rPr>
        <w:t>Allegations of misconduct will be adjudicated according to established procedures. Sanctions for non-compliance may include, but are not limited to, one or more of the following:</w:t>
      </w:r>
    </w:p>
    <w:p w14:paraId="01A75E8E" w14:textId="5CDCCBA9" w:rsidR="00AA6841" w:rsidRPr="008A301F" w:rsidRDefault="00AA6841" w:rsidP="008475C3">
      <w:pPr>
        <w:pStyle w:val="ListNumber2"/>
        <w:numPr>
          <w:ilvl w:val="0"/>
          <w:numId w:val="3"/>
        </w:numPr>
        <w:spacing w:before="20" w:after="20"/>
        <w:rPr>
          <w:rFonts w:cs="Arial"/>
        </w:rPr>
      </w:pPr>
      <w:r w:rsidRPr="008A301F">
        <w:rPr>
          <w:rFonts w:cs="Arial"/>
        </w:rPr>
        <w:t xml:space="preserve">Disciplinary action according to applicable </w:t>
      </w:r>
      <w:r w:rsidR="005339D4">
        <w:rPr>
          <w:rFonts w:cs="Arial"/>
        </w:rPr>
        <w:t>Madison SpringField</w:t>
      </w:r>
      <w:r w:rsidR="004265A5" w:rsidRPr="008A301F">
        <w:rPr>
          <w:rFonts w:cs="Arial"/>
        </w:rPr>
        <w:t xml:space="preserve"> </w:t>
      </w:r>
      <w:proofErr w:type="gramStart"/>
      <w:r w:rsidRPr="008A301F">
        <w:rPr>
          <w:rFonts w:cs="Arial"/>
        </w:rPr>
        <w:t>policies;</w:t>
      </w:r>
      <w:proofErr w:type="gramEnd"/>
      <w:r w:rsidRPr="008A301F">
        <w:rPr>
          <w:rFonts w:cs="Arial"/>
        </w:rPr>
        <w:t xml:space="preserve"> </w:t>
      </w:r>
    </w:p>
    <w:p w14:paraId="0CE31500" w14:textId="77777777" w:rsidR="00AA6841" w:rsidRPr="00530B61" w:rsidRDefault="00AA6841" w:rsidP="008475C3">
      <w:pPr>
        <w:pStyle w:val="ListNumber2"/>
        <w:numPr>
          <w:ilvl w:val="0"/>
          <w:numId w:val="3"/>
        </w:numPr>
        <w:spacing w:before="20" w:after="20"/>
        <w:rPr>
          <w:rFonts w:cs="Arial"/>
          <w:color w:val="000000" w:themeColor="text1"/>
        </w:rPr>
      </w:pPr>
      <w:r w:rsidRPr="00530B61">
        <w:rPr>
          <w:rFonts w:cs="Arial"/>
          <w:color w:val="000000" w:themeColor="text1"/>
        </w:rPr>
        <w:t>Termination of employment; and/or</w:t>
      </w:r>
    </w:p>
    <w:p w14:paraId="7EA9694E" w14:textId="77777777" w:rsidR="00AA6841" w:rsidRPr="00530B61" w:rsidRDefault="00AA6841" w:rsidP="008475C3">
      <w:pPr>
        <w:pStyle w:val="ListNumber2"/>
        <w:numPr>
          <w:ilvl w:val="0"/>
          <w:numId w:val="3"/>
        </w:numPr>
        <w:spacing w:before="20" w:after="20"/>
        <w:rPr>
          <w:rFonts w:cs="Arial"/>
          <w:color w:val="000000" w:themeColor="text1"/>
        </w:rPr>
      </w:pPr>
      <w:r w:rsidRPr="00530B61">
        <w:rPr>
          <w:rFonts w:cs="Arial"/>
          <w:color w:val="000000" w:themeColor="text1"/>
        </w:rPr>
        <w:t>Legal action according to applicable laws and contractual agreements.</w:t>
      </w:r>
    </w:p>
    <w:p w14:paraId="4439C58B" w14:textId="51FDEB35" w:rsidR="00B502A4" w:rsidRPr="00530B61" w:rsidRDefault="00715897" w:rsidP="009C0F27">
      <w:pPr>
        <w:pStyle w:val="Heading1"/>
      </w:pPr>
      <w:r w:rsidRPr="00530B61">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8"/>
        <w:gridCol w:w="1817"/>
        <w:gridCol w:w="3946"/>
        <w:gridCol w:w="2523"/>
      </w:tblGrid>
      <w:tr w:rsidR="008B333E" w:rsidRPr="00530B61" w14:paraId="2C1870B4" w14:textId="77777777" w:rsidTr="008B333E">
        <w:tc>
          <w:tcPr>
            <w:tcW w:w="1778" w:type="dxa"/>
            <w:shd w:val="clear" w:color="auto" w:fill="BDD6EE" w:themeFill="accent1" w:themeFillTint="66"/>
          </w:tcPr>
          <w:p w14:paraId="775C2C73" w14:textId="4D2035D5" w:rsidR="008B333E" w:rsidRPr="00530B61" w:rsidRDefault="00715897" w:rsidP="008B333E">
            <w:pPr>
              <w:jc w:val="center"/>
              <w:rPr>
                <w:rFonts w:cs="Arial"/>
                <w:b/>
                <w:bCs/>
              </w:rPr>
            </w:pPr>
            <w:r w:rsidRPr="00530B61">
              <w:rPr>
                <w:rFonts w:cs="Arial"/>
                <w:b/>
                <w:bCs/>
              </w:rPr>
              <w:t>Version</w:t>
            </w:r>
          </w:p>
        </w:tc>
        <w:tc>
          <w:tcPr>
            <w:tcW w:w="1817" w:type="dxa"/>
            <w:shd w:val="clear" w:color="auto" w:fill="BDD6EE" w:themeFill="accent1" w:themeFillTint="66"/>
          </w:tcPr>
          <w:p w14:paraId="26223882" w14:textId="77DACBA7" w:rsidR="008B333E" w:rsidRPr="00530B61" w:rsidRDefault="00715897" w:rsidP="008B333E">
            <w:pPr>
              <w:jc w:val="center"/>
              <w:rPr>
                <w:rFonts w:cs="Arial"/>
                <w:b/>
                <w:bCs/>
              </w:rPr>
            </w:pPr>
            <w:r w:rsidRPr="00530B61">
              <w:rPr>
                <w:rFonts w:cs="Arial"/>
                <w:b/>
                <w:bCs/>
              </w:rPr>
              <w:t>Date of change</w:t>
            </w:r>
          </w:p>
        </w:tc>
        <w:tc>
          <w:tcPr>
            <w:tcW w:w="3946" w:type="dxa"/>
            <w:shd w:val="clear" w:color="auto" w:fill="BDD6EE" w:themeFill="accent1" w:themeFillTint="66"/>
          </w:tcPr>
          <w:p w14:paraId="09DE891B" w14:textId="77777777" w:rsidR="008B333E" w:rsidRPr="00530B61" w:rsidRDefault="008B333E" w:rsidP="008B333E">
            <w:pPr>
              <w:jc w:val="center"/>
              <w:rPr>
                <w:rFonts w:cs="Arial"/>
                <w:b/>
                <w:bCs/>
              </w:rPr>
            </w:pPr>
            <w:r w:rsidRPr="00530B61">
              <w:rPr>
                <w:rFonts w:cs="Arial"/>
                <w:b/>
                <w:bCs/>
              </w:rPr>
              <w:t>Author</w:t>
            </w:r>
          </w:p>
        </w:tc>
        <w:tc>
          <w:tcPr>
            <w:tcW w:w="2523" w:type="dxa"/>
            <w:shd w:val="clear" w:color="auto" w:fill="BDD6EE" w:themeFill="accent1" w:themeFillTint="66"/>
          </w:tcPr>
          <w:p w14:paraId="393E74ED" w14:textId="77777777" w:rsidR="008B333E" w:rsidRPr="00530B61" w:rsidRDefault="008B333E" w:rsidP="008B333E">
            <w:pPr>
              <w:jc w:val="center"/>
              <w:rPr>
                <w:rFonts w:cs="Arial"/>
                <w:b/>
                <w:bCs/>
              </w:rPr>
            </w:pPr>
            <w:r w:rsidRPr="00530B61">
              <w:rPr>
                <w:rFonts w:cs="Arial"/>
                <w:b/>
                <w:bCs/>
              </w:rPr>
              <w:t>Rationale</w:t>
            </w:r>
          </w:p>
        </w:tc>
      </w:tr>
      <w:tr w:rsidR="001850B3" w:rsidRPr="00530B61" w14:paraId="64B863B5" w14:textId="77777777" w:rsidTr="008B333E">
        <w:tc>
          <w:tcPr>
            <w:tcW w:w="1778" w:type="dxa"/>
            <w:shd w:val="clear" w:color="auto" w:fill="auto"/>
          </w:tcPr>
          <w:p w14:paraId="40A8839B" w14:textId="77777777" w:rsidR="001850B3" w:rsidRPr="00530B61" w:rsidRDefault="00530B61" w:rsidP="00530B61">
            <w:pPr>
              <w:jc w:val="center"/>
              <w:rPr>
                <w:rFonts w:cs="Arial"/>
              </w:rPr>
            </w:pPr>
            <w:r>
              <w:rPr>
                <w:rFonts w:cs="Arial"/>
              </w:rPr>
              <w:t>V.01</w:t>
            </w:r>
          </w:p>
        </w:tc>
        <w:tc>
          <w:tcPr>
            <w:tcW w:w="1817" w:type="dxa"/>
            <w:shd w:val="clear" w:color="auto" w:fill="auto"/>
          </w:tcPr>
          <w:p w14:paraId="1BCD9F76" w14:textId="4BCF9348" w:rsidR="001850B3" w:rsidRPr="00530B61" w:rsidRDefault="005339D4" w:rsidP="00530B61">
            <w:pPr>
              <w:jc w:val="center"/>
              <w:rPr>
                <w:rFonts w:cs="Arial"/>
              </w:rPr>
            </w:pPr>
            <w:r w:rsidRPr="00173FE5">
              <w:rPr>
                <w:rFonts w:cs="Arial"/>
                <w:color w:val="FF0000"/>
              </w:rPr>
              <w:t>12</w:t>
            </w:r>
            <w:r w:rsidR="00062C9E" w:rsidRPr="00173FE5">
              <w:rPr>
                <w:rFonts w:cs="Arial"/>
                <w:color w:val="FF0000"/>
              </w:rPr>
              <w:t>/</w:t>
            </w:r>
            <w:r w:rsidRPr="00173FE5">
              <w:rPr>
                <w:rFonts w:cs="Arial"/>
                <w:color w:val="FF0000"/>
              </w:rPr>
              <w:t>7</w:t>
            </w:r>
            <w:r w:rsidR="008A301F" w:rsidRPr="00173FE5">
              <w:rPr>
                <w:rFonts w:cs="Arial"/>
                <w:color w:val="FF0000"/>
              </w:rPr>
              <w:t>/2022</w:t>
            </w:r>
          </w:p>
        </w:tc>
        <w:tc>
          <w:tcPr>
            <w:tcW w:w="3946" w:type="dxa"/>
            <w:shd w:val="clear" w:color="auto" w:fill="auto"/>
          </w:tcPr>
          <w:p w14:paraId="3A6B36A7" w14:textId="2F64584F" w:rsidR="001850B3" w:rsidRPr="00530B61" w:rsidRDefault="00715897" w:rsidP="00530B61">
            <w:pPr>
              <w:jc w:val="center"/>
              <w:rPr>
                <w:rFonts w:cs="Arial"/>
              </w:rPr>
            </w:pPr>
            <w:proofErr w:type="spellStart"/>
            <w:r w:rsidRPr="00530B61">
              <w:rPr>
                <w:rFonts w:cs="Arial"/>
              </w:rPr>
              <w:t>Securestrux</w:t>
            </w:r>
            <w:proofErr w:type="spellEnd"/>
          </w:p>
        </w:tc>
        <w:tc>
          <w:tcPr>
            <w:tcW w:w="2523" w:type="dxa"/>
            <w:shd w:val="clear" w:color="auto" w:fill="auto"/>
          </w:tcPr>
          <w:p w14:paraId="3E1C74C4" w14:textId="79F70550" w:rsidR="001850B3" w:rsidRPr="00530B61" w:rsidRDefault="00715897" w:rsidP="00530B61">
            <w:pPr>
              <w:jc w:val="center"/>
              <w:rPr>
                <w:rFonts w:cs="Arial"/>
              </w:rPr>
            </w:pPr>
            <w:r>
              <w:rPr>
                <w:rFonts w:cs="Arial"/>
              </w:rPr>
              <w:t>Initial draft</w:t>
            </w:r>
          </w:p>
        </w:tc>
      </w:tr>
      <w:tr w:rsidR="008B333E" w:rsidRPr="00530B61" w14:paraId="34684EBC" w14:textId="77777777" w:rsidTr="008B333E">
        <w:tc>
          <w:tcPr>
            <w:tcW w:w="1778" w:type="dxa"/>
            <w:shd w:val="clear" w:color="auto" w:fill="auto"/>
          </w:tcPr>
          <w:p w14:paraId="10D61529" w14:textId="77777777" w:rsidR="008B333E" w:rsidRPr="00530B61" w:rsidRDefault="008B333E" w:rsidP="00530B61">
            <w:pPr>
              <w:jc w:val="center"/>
              <w:rPr>
                <w:rFonts w:cs="Arial"/>
              </w:rPr>
            </w:pPr>
          </w:p>
        </w:tc>
        <w:tc>
          <w:tcPr>
            <w:tcW w:w="1817" w:type="dxa"/>
            <w:shd w:val="clear" w:color="auto" w:fill="auto"/>
          </w:tcPr>
          <w:p w14:paraId="7FF689C7" w14:textId="77777777" w:rsidR="008B333E" w:rsidRPr="00530B61" w:rsidRDefault="008B333E" w:rsidP="00530B61">
            <w:pPr>
              <w:jc w:val="center"/>
              <w:rPr>
                <w:rFonts w:cs="Arial"/>
              </w:rPr>
            </w:pPr>
          </w:p>
        </w:tc>
        <w:tc>
          <w:tcPr>
            <w:tcW w:w="3946" w:type="dxa"/>
            <w:shd w:val="clear" w:color="auto" w:fill="auto"/>
          </w:tcPr>
          <w:p w14:paraId="301086DD" w14:textId="77777777" w:rsidR="008B333E" w:rsidRPr="00530B61" w:rsidRDefault="008B333E" w:rsidP="00530B61">
            <w:pPr>
              <w:jc w:val="center"/>
              <w:rPr>
                <w:rFonts w:cs="Arial"/>
              </w:rPr>
            </w:pPr>
          </w:p>
        </w:tc>
        <w:tc>
          <w:tcPr>
            <w:tcW w:w="2523" w:type="dxa"/>
            <w:shd w:val="clear" w:color="auto" w:fill="auto"/>
          </w:tcPr>
          <w:p w14:paraId="05129199" w14:textId="77777777" w:rsidR="008B333E" w:rsidRPr="00530B61" w:rsidRDefault="008B333E" w:rsidP="00530B61">
            <w:pPr>
              <w:jc w:val="center"/>
              <w:rPr>
                <w:rFonts w:cs="Arial"/>
              </w:rPr>
            </w:pPr>
          </w:p>
        </w:tc>
      </w:tr>
      <w:tr w:rsidR="008B333E" w:rsidRPr="00530B61" w14:paraId="6409970C" w14:textId="77777777" w:rsidTr="008B333E">
        <w:tc>
          <w:tcPr>
            <w:tcW w:w="1778" w:type="dxa"/>
            <w:shd w:val="clear" w:color="auto" w:fill="auto"/>
          </w:tcPr>
          <w:p w14:paraId="20A145F6" w14:textId="77777777" w:rsidR="008B333E" w:rsidRPr="00530B61" w:rsidRDefault="008B333E" w:rsidP="00530B61">
            <w:pPr>
              <w:jc w:val="center"/>
              <w:rPr>
                <w:rFonts w:cs="Arial"/>
              </w:rPr>
            </w:pPr>
          </w:p>
        </w:tc>
        <w:tc>
          <w:tcPr>
            <w:tcW w:w="1817" w:type="dxa"/>
            <w:shd w:val="clear" w:color="auto" w:fill="auto"/>
          </w:tcPr>
          <w:p w14:paraId="6605A2AA" w14:textId="77777777" w:rsidR="008B333E" w:rsidRPr="00530B61" w:rsidRDefault="008B333E" w:rsidP="00530B61">
            <w:pPr>
              <w:jc w:val="center"/>
              <w:rPr>
                <w:rFonts w:cs="Arial"/>
              </w:rPr>
            </w:pPr>
          </w:p>
        </w:tc>
        <w:tc>
          <w:tcPr>
            <w:tcW w:w="3946" w:type="dxa"/>
            <w:shd w:val="clear" w:color="auto" w:fill="auto"/>
          </w:tcPr>
          <w:p w14:paraId="013E4BB9" w14:textId="77777777" w:rsidR="008B333E" w:rsidRPr="00530B61" w:rsidRDefault="008B333E" w:rsidP="00530B61">
            <w:pPr>
              <w:jc w:val="center"/>
              <w:rPr>
                <w:rFonts w:cs="Arial"/>
              </w:rPr>
            </w:pPr>
          </w:p>
        </w:tc>
        <w:tc>
          <w:tcPr>
            <w:tcW w:w="2523" w:type="dxa"/>
            <w:shd w:val="clear" w:color="auto" w:fill="auto"/>
          </w:tcPr>
          <w:p w14:paraId="4DEBA444" w14:textId="77777777" w:rsidR="008B333E" w:rsidRPr="00530B61" w:rsidRDefault="008B333E" w:rsidP="00530B61">
            <w:pPr>
              <w:jc w:val="center"/>
              <w:rPr>
                <w:rFonts w:cs="Arial"/>
              </w:rPr>
            </w:pPr>
          </w:p>
        </w:tc>
      </w:tr>
      <w:tr w:rsidR="008B333E" w:rsidRPr="00530B61" w14:paraId="465A6480" w14:textId="77777777" w:rsidTr="008B333E">
        <w:tc>
          <w:tcPr>
            <w:tcW w:w="1778" w:type="dxa"/>
            <w:shd w:val="clear" w:color="auto" w:fill="auto"/>
          </w:tcPr>
          <w:p w14:paraId="5EF4A490" w14:textId="77777777" w:rsidR="008B333E" w:rsidRPr="00530B61" w:rsidRDefault="008B333E" w:rsidP="00530B61">
            <w:pPr>
              <w:jc w:val="center"/>
              <w:rPr>
                <w:rFonts w:cs="Arial"/>
              </w:rPr>
            </w:pPr>
          </w:p>
        </w:tc>
        <w:tc>
          <w:tcPr>
            <w:tcW w:w="1817" w:type="dxa"/>
            <w:shd w:val="clear" w:color="auto" w:fill="auto"/>
          </w:tcPr>
          <w:p w14:paraId="6A5A1628" w14:textId="77777777" w:rsidR="008B333E" w:rsidRPr="00530B61" w:rsidRDefault="008B333E" w:rsidP="00530B61">
            <w:pPr>
              <w:jc w:val="center"/>
              <w:rPr>
                <w:rFonts w:cs="Arial"/>
              </w:rPr>
            </w:pPr>
          </w:p>
        </w:tc>
        <w:tc>
          <w:tcPr>
            <w:tcW w:w="3946" w:type="dxa"/>
            <w:shd w:val="clear" w:color="auto" w:fill="auto"/>
          </w:tcPr>
          <w:p w14:paraId="1D10E150" w14:textId="77777777" w:rsidR="008B333E" w:rsidRPr="00530B61" w:rsidRDefault="008B333E" w:rsidP="00530B61">
            <w:pPr>
              <w:jc w:val="center"/>
              <w:rPr>
                <w:rFonts w:cs="Arial"/>
              </w:rPr>
            </w:pPr>
          </w:p>
        </w:tc>
        <w:tc>
          <w:tcPr>
            <w:tcW w:w="2523" w:type="dxa"/>
            <w:shd w:val="clear" w:color="auto" w:fill="auto"/>
          </w:tcPr>
          <w:p w14:paraId="2BA0794E" w14:textId="77777777" w:rsidR="008B333E" w:rsidRPr="00530B61" w:rsidRDefault="008B333E" w:rsidP="00530B61">
            <w:pPr>
              <w:jc w:val="center"/>
              <w:rPr>
                <w:rFonts w:cs="Arial"/>
              </w:rPr>
            </w:pPr>
          </w:p>
        </w:tc>
      </w:tr>
      <w:tr w:rsidR="008B333E" w:rsidRPr="00530B61" w14:paraId="23E9B2F9" w14:textId="77777777" w:rsidTr="008B333E">
        <w:tc>
          <w:tcPr>
            <w:tcW w:w="1778" w:type="dxa"/>
            <w:shd w:val="clear" w:color="auto" w:fill="auto"/>
          </w:tcPr>
          <w:p w14:paraId="14CE6110" w14:textId="77777777" w:rsidR="008B333E" w:rsidRPr="00530B61" w:rsidRDefault="008B333E" w:rsidP="00530B61">
            <w:pPr>
              <w:jc w:val="center"/>
              <w:rPr>
                <w:rFonts w:cs="Arial"/>
              </w:rPr>
            </w:pPr>
          </w:p>
        </w:tc>
        <w:tc>
          <w:tcPr>
            <w:tcW w:w="1817" w:type="dxa"/>
            <w:shd w:val="clear" w:color="auto" w:fill="auto"/>
          </w:tcPr>
          <w:p w14:paraId="4C6E5F21" w14:textId="77777777" w:rsidR="008B333E" w:rsidRPr="00530B61" w:rsidRDefault="008B333E" w:rsidP="00530B61">
            <w:pPr>
              <w:jc w:val="center"/>
              <w:rPr>
                <w:rFonts w:cs="Arial"/>
              </w:rPr>
            </w:pPr>
          </w:p>
        </w:tc>
        <w:tc>
          <w:tcPr>
            <w:tcW w:w="3946" w:type="dxa"/>
            <w:shd w:val="clear" w:color="auto" w:fill="auto"/>
          </w:tcPr>
          <w:p w14:paraId="4144574B" w14:textId="77777777" w:rsidR="008B333E" w:rsidRPr="00530B61" w:rsidRDefault="008B333E" w:rsidP="00530B61">
            <w:pPr>
              <w:jc w:val="center"/>
              <w:rPr>
                <w:rFonts w:cs="Arial"/>
              </w:rPr>
            </w:pPr>
          </w:p>
        </w:tc>
        <w:tc>
          <w:tcPr>
            <w:tcW w:w="2523" w:type="dxa"/>
            <w:shd w:val="clear" w:color="auto" w:fill="auto"/>
          </w:tcPr>
          <w:p w14:paraId="75D5BE12" w14:textId="77777777" w:rsidR="008B333E" w:rsidRPr="00530B61" w:rsidRDefault="008B333E" w:rsidP="00530B61">
            <w:pPr>
              <w:jc w:val="center"/>
              <w:rPr>
                <w:rFonts w:cs="Arial"/>
              </w:rPr>
            </w:pPr>
          </w:p>
        </w:tc>
      </w:tr>
    </w:tbl>
    <w:p w14:paraId="5783CCCD" w14:textId="77777777" w:rsidR="006C19C9" w:rsidRPr="00530B61" w:rsidRDefault="006C19C9" w:rsidP="008B4684">
      <w:pPr>
        <w:tabs>
          <w:tab w:val="left" w:pos="2865"/>
        </w:tabs>
        <w:rPr>
          <w:rFonts w:cs="Arial"/>
        </w:rPr>
      </w:pPr>
    </w:p>
    <w:sectPr w:rsidR="006C19C9" w:rsidRPr="00530B61" w:rsidSect="00F3751B">
      <w:headerReference w:type="even" r:id="rId12"/>
      <w:headerReference w:type="default" r:id="rId13"/>
      <w:footerReference w:type="even" r:id="rId14"/>
      <w:footerReference w:type="default" r:id="rId15"/>
      <w:headerReference w:type="first" r:id="rId16"/>
      <w:footerReference w:type="first" r:id="rId17"/>
      <w:pgSz w:w="12240" w:h="15840"/>
      <w:pgMar w:top="1701" w:right="1083" w:bottom="1440" w:left="1083" w:header="578" w:footer="3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458DB" w14:textId="77777777" w:rsidR="00F56F35" w:rsidRDefault="00F56F35">
      <w:r>
        <w:separator/>
      </w:r>
    </w:p>
  </w:endnote>
  <w:endnote w:type="continuationSeparator" w:id="0">
    <w:p w14:paraId="16737803" w14:textId="77777777" w:rsidR="00F56F35" w:rsidRDefault="00F56F35">
      <w:r>
        <w:continuationSeparator/>
      </w:r>
    </w:p>
  </w:endnote>
  <w:endnote w:type="continuationNotice" w:id="1">
    <w:p w14:paraId="49926C13" w14:textId="77777777" w:rsidR="00F56F35" w:rsidRDefault="00F56F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5FD75" w14:textId="77777777" w:rsidR="005D7947" w:rsidRDefault="005D79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BBEC6" w14:textId="77777777" w:rsidR="00352A14" w:rsidRDefault="00DC5BA5">
    <w:pPr>
      <w:pStyle w:val="Footer"/>
      <w:jc w:val="center"/>
    </w:pPr>
    <w:r w:rsidRPr="0086408B">
      <w:fldChar w:fldCharType="begin"/>
    </w:r>
    <w:r w:rsidR="00352A14" w:rsidRPr="0086408B">
      <w:instrText xml:space="preserve"> PAGE   \* MERGEFORMAT </w:instrText>
    </w:r>
    <w:r w:rsidRPr="0086408B">
      <w:fldChar w:fldCharType="separate"/>
    </w:r>
    <w:r w:rsidR="00FF5C65" w:rsidRPr="0086408B">
      <w:rPr>
        <w:noProof/>
      </w:rPr>
      <w:t>1</w:t>
    </w:r>
    <w:r w:rsidRPr="0086408B">
      <w:fldChar w:fldCharType="end"/>
    </w:r>
  </w:p>
  <w:p w14:paraId="3412A40C" w14:textId="77777777" w:rsidR="003A2549" w:rsidRPr="0086408B" w:rsidRDefault="003A2549">
    <w:pPr>
      <w:pStyle w:val="Footer"/>
      <w:jc w:val="center"/>
    </w:pPr>
  </w:p>
  <w:p w14:paraId="4A2C2C56" w14:textId="77777777" w:rsidR="00C24557" w:rsidRDefault="00C24557" w:rsidP="003A254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EF0F7" w14:textId="77777777" w:rsidR="005D7947" w:rsidRDefault="005D79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86E78" w14:textId="77777777" w:rsidR="00F56F35" w:rsidRDefault="00F56F35">
      <w:r>
        <w:separator/>
      </w:r>
    </w:p>
  </w:footnote>
  <w:footnote w:type="continuationSeparator" w:id="0">
    <w:p w14:paraId="1A78618E" w14:textId="77777777" w:rsidR="00F56F35" w:rsidRDefault="00F56F35">
      <w:r>
        <w:continuationSeparator/>
      </w:r>
    </w:p>
  </w:footnote>
  <w:footnote w:type="continuationNotice" w:id="1">
    <w:p w14:paraId="0C9BE384" w14:textId="77777777" w:rsidR="00F56F35" w:rsidRDefault="00F56F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374B3" w14:textId="77777777" w:rsidR="005D7947" w:rsidRDefault="005D79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7AB3A" w14:textId="43FA1077" w:rsidR="0038040E" w:rsidRDefault="0038040E" w:rsidP="0038040E">
    <w:pPr>
      <w:pStyle w:val="Header"/>
      <w:tabs>
        <w:tab w:val="clear" w:pos="4320"/>
        <w:tab w:val="clear" w:pos="8640"/>
        <w:tab w:val="left" w:pos="3080"/>
      </w:tabs>
    </w:pPr>
    <w:r>
      <w:drawing>
        <wp:inline xmlns:a="http://schemas.openxmlformats.org/drawingml/2006/main" xmlns:pic="http://schemas.openxmlformats.org/drawingml/2006/picture">
          <wp:extent cx="1371600" cy="479685"/>
          <wp:docPr id="1" name="Picture 1"/>
          <wp:cNvGraphicFramePr>
            <a:graphicFrameLocks noChangeAspect="1"/>
          </wp:cNvGraphicFramePr>
          <a:graphic>
            <a:graphicData uri="http://schemas.openxmlformats.org/drawingml/2006/picture">
              <pic:pic>
                <pic:nvPicPr>
                  <pic:cNvPr id="0" name="image.png"/>
                  <pic:cNvPicPr/>
                </pic:nvPicPr>
                <pic:blipFill>
                  <a:blip r:embed="rId1"/>
                  <a:stretch>
                    <a:fillRect/>
                  </a:stretch>
                </pic:blipFill>
                <pic:spPr>
                  <a:xfrm>
                    <a:off x="0" y="0"/>
                    <a:ext cx="1371600" cy="479685"/>
                  </a:xfrm>
                  <a:prstGeom prst="rect"/>
                </pic:spPr>
              </pic:pic>
            </a:graphicData>
          </a:graphic>
        </wp:inline>
      </w:drawing>
    </w:r>
  </w:p>
  <w:p w14:paraId="597A7F08" w14:textId="45F1B072" w:rsidR="00686473" w:rsidRDefault="00686473" w:rsidP="00686473">
    <w:pPr>
      <w:pStyle w:val="Header"/>
      <w:tabs>
        <w:tab w:val="clear" w:pos="4320"/>
        <w:tab w:val="clear" w:pos="8640"/>
        <w:tab w:val="left" w:pos="3080"/>
      </w:tabs>
    </w:pPr>
    <w:r>
      <w:tab/>
    </w:r>
  </w:p>
  <w:p w14:paraId="4B684DF1" w14:textId="77777777" w:rsidR="003331A9" w:rsidRDefault="006D629B" w:rsidP="006D629B">
    <w:pPr>
      <w:pStyle w:val="Header"/>
      <w:tabs>
        <w:tab w:val="clear" w:pos="4320"/>
        <w:tab w:val="clear" w:pos="8640"/>
        <w:tab w:val="left" w:pos="308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BC003" w14:textId="77777777" w:rsidR="005D7947" w:rsidRDefault="005D79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A6A977A"/>
    <w:lvl w:ilvl="0">
      <w:start w:val="1"/>
      <w:numFmt w:val="decimal"/>
      <w:pStyle w:val="ListNumber2"/>
      <w:lvlText w:val="%1."/>
      <w:lvlJc w:val="left"/>
      <w:pPr>
        <w:tabs>
          <w:tab w:val="num" w:pos="720"/>
        </w:tabs>
        <w:ind w:left="720" w:hanging="360"/>
      </w:pPr>
    </w:lvl>
  </w:abstractNum>
  <w:abstractNum w:abstractNumId="1" w15:restartNumberingAfterBreak="0">
    <w:nsid w:val="08DF0F5E"/>
    <w:multiLevelType w:val="hybridMultilevel"/>
    <w:tmpl w:val="94A8788C"/>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E201899"/>
    <w:multiLevelType w:val="hybridMultilevel"/>
    <w:tmpl w:val="4E545A64"/>
    <w:lvl w:ilvl="0" w:tplc="048E2BF6">
      <w:start w:val="1"/>
      <w:numFmt w:val="bullet"/>
      <w:pStyle w:val="List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145B2948"/>
    <w:multiLevelType w:val="hybridMultilevel"/>
    <w:tmpl w:val="AAE46444"/>
    <w:lvl w:ilvl="0" w:tplc="2322404C">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B34568"/>
    <w:multiLevelType w:val="hybridMultilevel"/>
    <w:tmpl w:val="DFAA0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06BE2"/>
    <w:multiLevelType w:val="hybridMultilevel"/>
    <w:tmpl w:val="29EEDA1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D27501"/>
    <w:multiLevelType w:val="hybridMultilevel"/>
    <w:tmpl w:val="DD4E9D5E"/>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6B50F33"/>
    <w:multiLevelType w:val="hybridMultilevel"/>
    <w:tmpl w:val="904E9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B590140"/>
    <w:multiLevelType w:val="hybridMultilevel"/>
    <w:tmpl w:val="9E42BA14"/>
    <w:lvl w:ilvl="0" w:tplc="28CC7718">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D4530F7"/>
    <w:multiLevelType w:val="hybridMultilevel"/>
    <w:tmpl w:val="737E4D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655944"/>
    <w:multiLevelType w:val="hybridMultilevel"/>
    <w:tmpl w:val="C9C877E4"/>
    <w:lvl w:ilvl="0" w:tplc="EE223FD8">
      <w:start w:val="1"/>
      <w:numFmt w:val="decimal"/>
      <w:pStyle w:val="ListNumber"/>
      <w:lvlText w:val="%1."/>
      <w:lvlJc w:val="left"/>
      <w:pPr>
        <w:tabs>
          <w:tab w:val="num" w:pos="2160"/>
        </w:tabs>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46072EE1"/>
    <w:multiLevelType w:val="hybridMultilevel"/>
    <w:tmpl w:val="B7A49C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A454B8"/>
    <w:multiLevelType w:val="hybridMultilevel"/>
    <w:tmpl w:val="DB5E4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6F3CC1"/>
    <w:multiLevelType w:val="hybridMultilevel"/>
    <w:tmpl w:val="EEEA122C"/>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4A090F"/>
    <w:multiLevelType w:val="hybridMultilevel"/>
    <w:tmpl w:val="730038C8"/>
    <w:lvl w:ilvl="0" w:tplc="5434D70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270C43"/>
    <w:multiLevelType w:val="hybridMultilevel"/>
    <w:tmpl w:val="A438A7EA"/>
    <w:lvl w:ilvl="0" w:tplc="70249816">
      <w:start w:val="1"/>
      <w:numFmt w:val="lowerLetter"/>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2D339ED"/>
    <w:multiLevelType w:val="hybridMultilevel"/>
    <w:tmpl w:val="CFA43AF4"/>
    <w:lvl w:ilvl="0" w:tplc="5C1C27FE">
      <w:start w:val="1"/>
      <w:numFmt w:val="bullet"/>
      <w:lvlText w:val=""/>
      <w:lvlJc w:val="left"/>
      <w:pPr>
        <w:tabs>
          <w:tab w:val="num" w:pos="1080"/>
        </w:tabs>
        <w:ind w:left="1080" w:hanging="360"/>
      </w:pPr>
      <w:rPr>
        <w:rFonts w:ascii="Symbol"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A62343"/>
    <w:multiLevelType w:val="hybridMultilevel"/>
    <w:tmpl w:val="2D9E50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FE1563"/>
    <w:multiLevelType w:val="hybridMultilevel"/>
    <w:tmpl w:val="6A4C68EA"/>
    <w:lvl w:ilvl="0" w:tplc="2C9E2448">
      <w:start w:val="1"/>
      <w:numFmt w:val="lowerLetter"/>
      <w:pStyle w:val="listalpha"/>
      <w:lvlText w:val="%1)"/>
      <w:lvlJc w:val="left"/>
      <w:rPr>
        <w:rFonts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28A19EA"/>
    <w:multiLevelType w:val="hybridMultilevel"/>
    <w:tmpl w:val="C2FE0BC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6A8D76D6"/>
    <w:multiLevelType w:val="hybridMultilevel"/>
    <w:tmpl w:val="641AC0D0"/>
    <w:lvl w:ilvl="0" w:tplc="7BD29FF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1964FB"/>
    <w:multiLevelType w:val="hybridMultilevel"/>
    <w:tmpl w:val="A438A7EA"/>
    <w:lvl w:ilvl="0" w:tplc="FFFFFFFF">
      <w:start w:val="1"/>
      <w:numFmt w:val="lowerLetter"/>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0331635"/>
    <w:multiLevelType w:val="hybridMultilevel"/>
    <w:tmpl w:val="53A8D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DC3FD9"/>
    <w:multiLevelType w:val="hybridMultilevel"/>
    <w:tmpl w:val="5712BC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7D73FF3"/>
    <w:multiLevelType w:val="hybridMultilevel"/>
    <w:tmpl w:val="3AA65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F96F74"/>
    <w:multiLevelType w:val="hybridMultilevel"/>
    <w:tmpl w:val="1A7E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569127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64443071">
    <w:abstractNumId w:val="0"/>
  </w:num>
  <w:num w:numId="3" w16cid:durableId="54476446">
    <w:abstractNumId w:val="19"/>
  </w:num>
  <w:num w:numId="4" w16cid:durableId="328951823">
    <w:abstractNumId w:val="8"/>
  </w:num>
  <w:num w:numId="5" w16cid:durableId="925727408">
    <w:abstractNumId w:val="16"/>
  </w:num>
  <w:num w:numId="6" w16cid:durableId="1773629301">
    <w:abstractNumId w:val="3"/>
  </w:num>
  <w:num w:numId="7" w16cid:durableId="66999321">
    <w:abstractNumId w:val="1"/>
  </w:num>
  <w:num w:numId="8" w16cid:durableId="385766622">
    <w:abstractNumId w:val="23"/>
  </w:num>
  <w:num w:numId="9" w16cid:durableId="1618638489">
    <w:abstractNumId w:val="25"/>
  </w:num>
  <w:num w:numId="10" w16cid:durableId="714112621">
    <w:abstractNumId w:val="4"/>
  </w:num>
  <w:num w:numId="11" w16cid:durableId="1865706493">
    <w:abstractNumId w:val="9"/>
  </w:num>
  <w:num w:numId="12" w16cid:durableId="2099784188">
    <w:abstractNumId w:val="11"/>
  </w:num>
  <w:num w:numId="13" w16cid:durableId="1552495250">
    <w:abstractNumId w:val="5"/>
  </w:num>
  <w:num w:numId="14" w16cid:durableId="1536499830">
    <w:abstractNumId w:val="13"/>
  </w:num>
  <w:num w:numId="15" w16cid:durableId="1382363409">
    <w:abstractNumId w:val="15"/>
  </w:num>
  <w:num w:numId="16" w16cid:durableId="406223384">
    <w:abstractNumId w:val="18"/>
  </w:num>
  <w:num w:numId="17" w16cid:durableId="1387678168">
    <w:abstractNumId w:val="18"/>
    <w:lvlOverride w:ilvl="0">
      <w:startOverride w:val="1"/>
    </w:lvlOverride>
  </w:num>
  <w:num w:numId="18" w16cid:durableId="828793185">
    <w:abstractNumId w:val="18"/>
    <w:lvlOverride w:ilvl="0">
      <w:startOverride w:val="1"/>
    </w:lvlOverride>
  </w:num>
  <w:num w:numId="19" w16cid:durableId="998774971">
    <w:abstractNumId w:val="2"/>
  </w:num>
  <w:num w:numId="20" w16cid:durableId="2051490613">
    <w:abstractNumId w:val="24"/>
  </w:num>
  <w:num w:numId="21" w16cid:durableId="987133293">
    <w:abstractNumId w:val="17"/>
  </w:num>
  <w:num w:numId="22" w16cid:durableId="1605572773">
    <w:abstractNumId w:val="18"/>
    <w:lvlOverride w:ilvl="0">
      <w:startOverride w:val="1"/>
    </w:lvlOverride>
  </w:num>
  <w:num w:numId="23" w16cid:durableId="538857179">
    <w:abstractNumId w:val="18"/>
    <w:lvlOverride w:ilvl="0">
      <w:startOverride w:val="1"/>
    </w:lvlOverride>
  </w:num>
  <w:num w:numId="24" w16cid:durableId="2017422655">
    <w:abstractNumId w:val="18"/>
    <w:lvlOverride w:ilvl="0">
      <w:startOverride w:val="1"/>
    </w:lvlOverride>
  </w:num>
  <w:num w:numId="25" w16cid:durableId="1059476853">
    <w:abstractNumId w:val="18"/>
    <w:lvlOverride w:ilvl="0">
      <w:startOverride w:val="1"/>
    </w:lvlOverride>
  </w:num>
  <w:num w:numId="26" w16cid:durableId="1691951441">
    <w:abstractNumId w:val="18"/>
    <w:lvlOverride w:ilvl="0">
      <w:startOverride w:val="1"/>
    </w:lvlOverride>
  </w:num>
  <w:num w:numId="27" w16cid:durableId="379279942">
    <w:abstractNumId w:val="18"/>
    <w:lvlOverride w:ilvl="0">
      <w:startOverride w:val="1"/>
    </w:lvlOverride>
  </w:num>
  <w:num w:numId="28" w16cid:durableId="1658530167">
    <w:abstractNumId w:val="20"/>
  </w:num>
  <w:num w:numId="29" w16cid:durableId="741218485">
    <w:abstractNumId w:val="18"/>
    <w:lvlOverride w:ilvl="0">
      <w:startOverride w:val="1"/>
    </w:lvlOverride>
  </w:num>
  <w:num w:numId="30" w16cid:durableId="825628122">
    <w:abstractNumId w:val="18"/>
    <w:lvlOverride w:ilvl="0">
      <w:startOverride w:val="1"/>
    </w:lvlOverride>
  </w:num>
  <w:num w:numId="31" w16cid:durableId="764882250">
    <w:abstractNumId w:val="18"/>
    <w:lvlOverride w:ilvl="0">
      <w:startOverride w:val="1"/>
    </w:lvlOverride>
  </w:num>
  <w:num w:numId="32" w16cid:durableId="278680058">
    <w:abstractNumId w:val="18"/>
    <w:lvlOverride w:ilvl="0">
      <w:startOverride w:val="1"/>
    </w:lvlOverride>
  </w:num>
  <w:num w:numId="33" w16cid:durableId="577402607">
    <w:abstractNumId w:val="18"/>
    <w:lvlOverride w:ilvl="0">
      <w:startOverride w:val="1"/>
    </w:lvlOverride>
  </w:num>
  <w:num w:numId="34" w16cid:durableId="1339581596">
    <w:abstractNumId w:val="18"/>
    <w:lvlOverride w:ilvl="0">
      <w:startOverride w:val="1"/>
    </w:lvlOverride>
  </w:num>
  <w:num w:numId="35" w16cid:durableId="2020157787">
    <w:abstractNumId w:val="18"/>
    <w:lvlOverride w:ilvl="0">
      <w:startOverride w:val="1"/>
    </w:lvlOverride>
  </w:num>
  <w:num w:numId="36" w16cid:durableId="270868684">
    <w:abstractNumId w:val="22"/>
  </w:num>
  <w:num w:numId="37" w16cid:durableId="2042703587">
    <w:abstractNumId w:val="6"/>
  </w:num>
  <w:num w:numId="38" w16cid:durableId="1622302267">
    <w:abstractNumId w:val="14"/>
  </w:num>
  <w:num w:numId="39" w16cid:durableId="128089074">
    <w:abstractNumId w:val="7"/>
  </w:num>
  <w:num w:numId="40" w16cid:durableId="942690508">
    <w:abstractNumId w:val="12"/>
  </w:num>
  <w:num w:numId="41" w16cid:durableId="1178156349">
    <w:abstractNumId w:val="2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17"/>
    <w:rsid w:val="00000121"/>
    <w:rsid w:val="00007C23"/>
    <w:rsid w:val="00007E37"/>
    <w:rsid w:val="000176EB"/>
    <w:rsid w:val="00026ACB"/>
    <w:rsid w:val="000464E2"/>
    <w:rsid w:val="0005360F"/>
    <w:rsid w:val="0005478F"/>
    <w:rsid w:val="0006268D"/>
    <w:rsid w:val="00062C9E"/>
    <w:rsid w:val="00077C07"/>
    <w:rsid w:val="0008743F"/>
    <w:rsid w:val="000B1E8E"/>
    <w:rsid w:val="000B48DB"/>
    <w:rsid w:val="000B4C5A"/>
    <w:rsid w:val="000B73E9"/>
    <w:rsid w:val="000C4DEC"/>
    <w:rsid w:val="000C5534"/>
    <w:rsid w:val="000D2BA6"/>
    <w:rsid w:val="000F0D94"/>
    <w:rsid w:val="000F4C4F"/>
    <w:rsid w:val="000F62E3"/>
    <w:rsid w:val="00101A2D"/>
    <w:rsid w:val="00102134"/>
    <w:rsid w:val="001123D5"/>
    <w:rsid w:val="00127EE0"/>
    <w:rsid w:val="00134035"/>
    <w:rsid w:val="00135554"/>
    <w:rsid w:val="00145427"/>
    <w:rsid w:val="00145681"/>
    <w:rsid w:val="0015205F"/>
    <w:rsid w:val="00152389"/>
    <w:rsid w:val="00155B53"/>
    <w:rsid w:val="00164B86"/>
    <w:rsid w:val="00173FE5"/>
    <w:rsid w:val="001769AC"/>
    <w:rsid w:val="001775EF"/>
    <w:rsid w:val="001801BA"/>
    <w:rsid w:val="001801E1"/>
    <w:rsid w:val="001850B3"/>
    <w:rsid w:val="00186D07"/>
    <w:rsid w:val="0019374B"/>
    <w:rsid w:val="001A2C72"/>
    <w:rsid w:val="001C0ACD"/>
    <w:rsid w:val="001D0CFE"/>
    <w:rsid w:val="001D1EC9"/>
    <w:rsid w:val="001D2C0B"/>
    <w:rsid w:val="001D5C1E"/>
    <w:rsid w:val="001F3C95"/>
    <w:rsid w:val="001F70D4"/>
    <w:rsid w:val="0020286E"/>
    <w:rsid w:val="00205C1C"/>
    <w:rsid w:val="00206A81"/>
    <w:rsid w:val="002075BD"/>
    <w:rsid w:val="00212E88"/>
    <w:rsid w:val="002130C8"/>
    <w:rsid w:val="00222174"/>
    <w:rsid w:val="0022352C"/>
    <w:rsid w:val="00227694"/>
    <w:rsid w:val="002312AF"/>
    <w:rsid w:val="00235FD0"/>
    <w:rsid w:val="0027589D"/>
    <w:rsid w:val="00285A8D"/>
    <w:rsid w:val="00285F28"/>
    <w:rsid w:val="00295B38"/>
    <w:rsid w:val="002B5E4F"/>
    <w:rsid w:val="002D034A"/>
    <w:rsid w:val="002D47F6"/>
    <w:rsid w:val="002E46F0"/>
    <w:rsid w:val="002E5291"/>
    <w:rsid w:val="003018D3"/>
    <w:rsid w:val="00303D6C"/>
    <w:rsid w:val="003154FB"/>
    <w:rsid w:val="00315BB7"/>
    <w:rsid w:val="003248F5"/>
    <w:rsid w:val="00325653"/>
    <w:rsid w:val="0033250B"/>
    <w:rsid w:val="003331A9"/>
    <w:rsid w:val="00334860"/>
    <w:rsid w:val="003404E3"/>
    <w:rsid w:val="0034498B"/>
    <w:rsid w:val="00352A14"/>
    <w:rsid w:val="00353587"/>
    <w:rsid w:val="003549E0"/>
    <w:rsid w:val="00354A73"/>
    <w:rsid w:val="00355F6D"/>
    <w:rsid w:val="00371721"/>
    <w:rsid w:val="003724F7"/>
    <w:rsid w:val="00373150"/>
    <w:rsid w:val="0038040E"/>
    <w:rsid w:val="00390B79"/>
    <w:rsid w:val="00393FB3"/>
    <w:rsid w:val="003A2549"/>
    <w:rsid w:val="003B4165"/>
    <w:rsid w:val="003C680E"/>
    <w:rsid w:val="003D187A"/>
    <w:rsid w:val="003D7AE0"/>
    <w:rsid w:val="003E6023"/>
    <w:rsid w:val="004265A5"/>
    <w:rsid w:val="004307CB"/>
    <w:rsid w:val="00432006"/>
    <w:rsid w:val="00432B22"/>
    <w:rsid w:val="004371F3"/>
    <w:rsid w:val="004377C4"/>
    <w:rsid w:val="0044200A"/>
    <w:rsid w:val="00447897"/>
    <w:rsid w:val="0047192D"/>
    <w:rsid w:val="004726C8"/>
    <w:rsid w:val="00475F94"/>
    <w:rsid w:val="00480E89"/>
    <w:rsid w:val="00482178"/>
    <w:rsid w:val="00496593"/>
    <w:rsid w:val="004A5FFB"/>
    <w:rsid w:val="004A6BC1"/>
    <w:rsid w:val="004A742C"/>
    <w:rsid w:val="004B038A"/>
    <w:rsid w:val="004B0DB1"/>
    <w:rsid w:val="004C7D40"/>
    <w:rsid w:val="004D269E"/>
    <w:rsid w:val="004D32EB"/>
    <w:rsid w:val="004D7126"/>
    <w:rsid w:val="004F306C"/>
    <w:rsid w:val="004F7685"/>
    <w:rsid w:val="00505C66"/>
    <w:rsid w:val="00524A13"/>
    <w:rsid w:val="005266E7"/>
    <w:rsid w:val="00530B61"/>
    <w:rsid w:val="005339D4"/>
    <w:rsid w:val="005411C5"/>
    <w:rsid w:val="0054288B"/>
    <w:rsid w:val="00542968"/>
    <w:rsid w:val="00560FC2"/>
    <w:rsid w:val="00572EAF"/>
    <w:rsid w:val="00585C1B"/>
    <w:rsid w:val="00592A2E"/>
    <w:rsid w:val="005951D9"/>
    <w:rsid w:val="005A2F04"/>
    <w:rsid w:val="005A3623"/>
    <w:rsid w:val="005B073C"/>
    <w:rsid w:val="005B164A"/>
    <w:rsid w:val="005C3AD3"/>
    <w:rsid w:val="005D001C"/>
    <w:rsid w:val="005D041A"/>
    <w:rsid w:val="005D7947"/>
    <w:rsid w:val="005F4F34"/>
    <w:rsid w:val="00601712"/>
    <w:rsid w:val="00613C6B"/>
    <w:rsid w:val="00625F64"/>
    <w:rsid w:val="00632646"/>
    <w:rsid w:val="00636CD4"/>
    <w:rsid w:val="006518CE"/>
    <w:rsid w:val="0065733B"/>
    <w:rsid w:val="0066050C"/>
    <w:rsid w:val="00660616"/>
    <w:rsid w:val="00673C16"/>
    <w:rsid w:val="00676847"/>
    <w:rsid w:val="00686473"/>
    <w:rsid w:val="00687F8E"/>
    <w:rsid w:val="0069132A"/>
    <w:rsid w:val="006917D3"/>
    <w:rsid w:val="006A214C"/>
    <w:rsid w:val="006A362C"/>
    <w:rsid w:val="006B66A1"/>
    <w:rsid w:val="006C19C9"/>
    <w:rsid w:val="006C35EA"/>
    <w:rsid w:val="006D3D18"/>
    <w:rsid w:val="006D457D"/>
    <w:rsid w:val="006D533E"/>
    <w:rsid w:val="006D5416"/>
    <w:rsid w:val="006D629B"/>
    <w:rsid w:val="006E2D8E"/>
    <w:rsid w:val="006E65E5"/>
    <w:rsid w:val="00701BB0"/>
    <w:rsid w:val="00702791"/>
    <w:rsid w:val="007152CA"/>
    <w:rsid w:val="00715897"/>
    <w:rsid w:val="0072444D"/>
    <w:rsid w:val="00735971"/>
    <w:rsid w:val="007521AB"/>
    <w:rsid w:val="007521EA"/>
    <w:rsid w:val="007547E6"/>
    <w:rsid w:val="007558A0"/>
    <w:rsid w:val="007624CE"/>
    <w:rsid w:val="00771EC3"/>
    <w:rsid w:val="00792163"/>
    <w:rsid w:val="00797D60"/>
    <w:rsid w:val="007A6042"/>
    <w:rsid w:val="007A6EC1"/>
    <w:rsid w:val="007B41CF"/>
    <w:rsid w:val="007B4ACB"/>
    <w:rsid w:val="007D03A1"/>
    <w:rsid w:val="007D06EE"/>
    <w:rsid w:val="007E5261"/>
    <w:rsid w:val="007F0295"/>
    <w:rsid w:val="007F117C"/>
    <w:rsid w:val="007F2B11"/>
    <w:rsid w:val="007F767E"/>
    <w:rsid w:val="00804A11"/>
    <w:rsid w:val="008122EE"/>
    <w:rsid w:val="008135E9"/>
    <w:rsid w:val="0081572D"/>
    <w:rsid w:val="00820646"/>
    <w:rsid w:val="00827C51"/>
    <w:rsid w:val="00830E4A"/>
    <w:rsid w:val="00832EDC"/>
    <w:rsid w:val="00833694"/>
    <w:rsid w:val="008475C3"/>
    <w:rsid w:val="0085050E"/>
    <w:rsid w:val="008536D6"/>
    <w:rsid w:val="00855751"/>
    <w:rsid w:val="008564AC"/>
    <w:rsid w:val="00861438"/>
    <w:rsid w:val="008615AF"/>
    <w:rsid w:val="00863E2D"/>
    <w:rsid w:val="0086408B"/>
    <w:rsid w:val="00866445"/>
    <w:rsid w:val="00866FC1"/>
    <w:rsid w:val="008830D8"/>
    <w:rsid w:val="008929D8"/>
    <w:rsid w:val="008A26CD"/>
    <w:rsid w:val="008A301F"/>
    <w:rsid w:val="008A3DEB"/>
    <w:rsid w:val="008A48A7"/>
    <w:rsid w:val="008A6C5E"/>
    <w:rsid w:val="008B333E"/>
    <w:rsid w:val="008B4684"/>
    <w:rsid w:val="008C5E54"/>
    <w:rsid w:val="008D0C7B"/>
    <w:rsid w:val="008E50AF"/>
    <w:rsid w:val="008F3CD7"/>
    <w:rsid w:val="00903224"/>
    <w:rsid w:val="009113E0"/>
    <w:rsid w:val="00915C20"/>
    <w:rsid w:val="00932639"/>
    <w:rsid w:val="009420A3"/>
    <w:rsid w:val="00945015"/>
    <w:rsid w:val="00946229"/>
    <w:rsid w:val="00962B93"/>
    <w:rsid w:val="00963C2A"/>
    <w:rsid w:val="00964CAA"/>
    <w:rsid w:val="00986546"/>
    <w:rsid w:val="0098731E"/>
    <w:rsid w:val="00990D5B"/>
    <w:rsid w:val="009A1B7E"/>
    <w:rsid w:val="009A407C"/>
    <w:rsid w:val="009A4E7E"/>
    <w:rsid w:val="009C0F27"/>
    <w:rsid w:val="009C3A54"/>
    <w:rsid w:val="009D0A85"/>
    <w:rsid w:val="009D3523"/>
    <w:rsid w:val="009D3DA5"/>
    <w:rsid w:val="009D5CD7"/>
    <w:rsid w:val="009E24DE"/>
    <w:rsid w:val="009E43CD"/>
    <w:rsid w:val="00A04740"/>
    <w:rsid w:val="00A04749"/>
    <w:rsid w:val="00A1079C"/>
    <w:rsid w:val="00A15FE8"/>
    <w:rsid w:val="00A20761"/>
    <w:rsid w:val="00A53D57"/>
    <w:rsid w:val="00A800E0"/>
    <w:rsid w:val="00A8768C"/>
    <w:rsid w:val="00A961F5"/>
    <w:rsid w:val="00A9648F"/>
    <w:rsid w:val="00AA20F7"/>
    <w:rsid w:val="00AA317C"/>
    <w:rsid w:val="00AA407C"/>
    <w:rsid w:val="00AA6841"/>
    <w:rsid w:val="00AB2634"/>
    <w:rsid w:val="00AB32D0"/>
    <w:rsid w:val="00AC6445"/>
    <w:rsid w:val="00AD20C4"/>
    <w:rsid w:val="00AD7313"/>
    <w:rsid w:val="00AE32EB"/>
    <w:rsid w:val="00AF0F18"/>
    <w:rsid w:val="00B00F5D"/>
    <w:rsid w:val="00B023A8"/>
    <w:rsid w:val="00B1376A"/>
    <w:rsid w:val="00B15BF5"/>
    <w:rsid w:val="00B252D7"/>
    <w:rsid w:val="00B25FB6"/>
    <w:rsid w:val="00B47857"/>
    <w:rsid w:val="00B502A4"/>
    <w:rsid w:val="00B608B0"/>
    <w:rsid w:val="00B717C7"/>
    <w:rsid w:val="00B77AB1"/>
    <w:rsid w:val="00B807BC"/>
    <w:rsid w:val="00B81896"/>
    <w:rsid w:val="00B82861"/>
    <w:rsid w:val="00B83228"/>
    <w:rsid w:val="00B9102D"/>
    <w:rsid w:val="00B932C9"/>
    <w:rsid w:val="00B93EF7"/>
    <w:rsid w:val="00BA5493"/>
    <w:rsid w:val="00BB3365"/>
    <w:rsid w:val="00BB5E46"/>
    <w:rsid w:val="00BC10C3"/>
    <w:rsid w:val="00BC1B91"/>
    <w:rsid w:val="00BC1C82"/>
    <w:rsid w:val="00BC4A92"/>
    <w:rsid w:val="00BD405C"/>
    <w:rsid w:val="00BF2A23"/>
    <w:rsid w:val="00BF6A88"/>
    <w:rsid w:val="00C10B26"/>
    <w:rsid w:val="00C11533"/>
    <w:rsid w:val="00C17FB6"/>
    <w:rsid w:val="00C24557"/>
    <w:rsid w:val="00C25F6A"/>
    <w:rsid w:val="00C31381"/>
    <w:rsid w:val="00C47293"/>
    <w:rsid w:val="00C50E68"/>
    <w:rsid w:val="00C6434B"/>
    <w:rsid w:val="00C6752B"/>
    <w:rsid w:val="00C70016"/>
    <w:rsid w:val="00C77D80"/>
    <w:rsid w:val="00C81438"/>
    <w:rsid w:val="00C8415D"/>
    <w:rsid w:val="00CA08B6"/>
    <w:rsid w:val="00CA1833"/>
    <w:rsid w:val="00CA3109"/>
    <w:rsid w:val="00CA69C3"/>
    <w:rsid w:val="00CB3B83"/>
    <w:rsid w:val="00CB51A4"/>
    <w:rsid w:val="00CD1D3A"/>
    <w:rsid w:val="00CD53EB"/>
    <w:rsid w:val="00CE1A42"/>
    <w:rsid w:val="00CE3910"/>
    <w:rsid w:val="00D020A7"/>
    <w:rsid w:val="00D02364"/>
    <w:rsid w:val="00D04A4E"/>
    <w:rsid w:val="00D11071"/>
    <w:rsid w:val="00D206DA"/>
    <w:rsid w:val="00D2496C"/>
    <w:rsid w:val="00D27D32"/>
    <w:rsid w:val="00D410E3"/>
    <w:rsid w:val="00D42188"/>
    <w:rsid w:val="00D6398C"/>
    <w:rsid w:val="00D75297"/>
    <w:rsid w:val="00D76313"/>
    <w:rsid w:val="00D76BF8"/>
    <w:rsid w:val="00D871AB"/>
    <w:rsid w:val="00DA1391"/>
    <w:rsid w:val="00DA2E28"/>
    <w:rsid w:val="00DA45C2"/>
    <w:rsid w:val="00DA5714"/>
    <w:rsid w:val="00DB6714"/>
    <w:rsid w:val="00DC0FE7"/>
    <w:rsid w:val="00DC143E"/>
    <w:rsid w:val="00DC5BA5"/>
    <w:rsid w:val="00DC7917"/>
    <w:rsid w:val="00DD05CD"/>
    <w:rsid w:val="00DD068A"/>
    <w:rsid w:val="00DD17F7"/>
    <w:rsid w:val="00DE2AF1"/>
    <w:rsid w:val="00DE7555"/>
    <w:rsid w:val="00DF391C"/>
    <w:rsid w:val="00DF60D4"/>
    <w:rsid w:val="00DF7722"/>
    <w:rsid w:val="00DF7EEF"/>
    <w:rsid w:val="00E00341"/>
    <w:rsid w:val="00E079CF"/>
    <w:rsid w:val="00E145C8"/>
    <w:rsid w:val="00E63B5B"/>
    <w:rsid w:val="00E64679"/>
    <w:rsid w:val="00E72B5D"/>
    <w:rsid w:val="00E72CFA"/>
    <w:rsid w:val="00E75DC3"/>
    <w:rsid w:val="00E8300D"/>
    <w:rsid w:val="00E83C56"/>
    <w:rsid w:val="00E8774E"/>
    <w:rsid w:val="00E94B35"/>
    <w:rsid w:val="00E94C95"/>
    <w:rsid w:val="00EA2750"/>
    <w:rsid w:val="00EB1714"/>
    <w:rsid w:val="00EB3ED9"/>
    <w:rsid w:val="00EC0F18"/>
    <w:rsid w:val="00ED401C"/>
    <w:rsid w:val="00EF3895"/>
    <w:rsid w:val="00EF5274"/>
    <w:rsid w:val="00F064F2"/>
    <w:rsid w:val="00F15B23"/>
    <w:rsid w:val="00F202DE"/>
    <w:rsid w:val="00F3751B"/>
    <w:rsid w:val="00F47D2C"/>
    <w:rsid w:val="00F515A8"/>
    <w:rsid w:val="00F55B8D"/>
    <w:rsid w:val="00F56F35"/>
    <w:rsid w:val="00F7552A"/>
    <w:rsid w:val="00F87395"/>
    <w:rsid w:val="00F96150"/>
    <w:rsid w:val="00F96DDC"/>
    <w:rsid w:val="00FA0654"/>
    <w:rsid w:val="00FB7637"/>
    <w:rsid w:val="00FC0A49"/>
    <w:rsid w:val="00FC1785"/>
    <w:rsid w:val="00FC6844"/>
    <w:rsid w:val="00FD0677"/>
    <w:rsid w:val="00FD06F1"/>
    <w:rsid w:val="00FD6AC7"/>
    <w:rsid w:val="00FE1D69"/>
    <w:rsid w:val="00FE1E4D"/>
    <w:rsid w:val="00FE4E5F"/>
    <w:rsid w:val="00FF119D"/>
    <w:rsid w:val="00FF2378"/>
    <w:rsid w:val="00FF4FA5"/>
    <w:rsid w:val="00FF5C65"/>
    <w:rsid w:val="0CE2B147"/>
    <w:rsid w:val="0E6CA1C4"/>
    <w:rsid w:val="3C69D1DE"/>
    <w:rsid w:val="4EC5C62F"/>
    <w:rsid w:val="579AD2CF"/>
    <w:rsid w:val="5D4ACF7F"/>
    <w:rsid w:val="6B156509"/>
    <w:rsid w:val="723235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7EB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0E4A"/>
    <w:rPr>
      <w:rFonts w:ascii="Arial" w:hAnsi="Arial"/>
      <w:szCs w:val="24"/>
    </w:rPr>
  </w:style>
  <w:style w:type="paragraph" w:styleId="Heading1">
    <w:name w:val="heading 1"/>
    <w:basedOn w:val="Normal"/>
    <w:next w:val="Normal"/>
    <w:qFormat/>
    <w:rsid w:val="009C0F27"/>
    <w:pPr>
      <w:keepNext/>
      <w:spacing w:before="60"/>
      <w:outlineLvl w:val="0"/>
    </w:pPr>
    <w:rPr>
      <w:rFonts w:cs="Arial"/>
      <w:b/>
      <w:bCs/>
      <w:kern w:val="32"/>
      <w:sz w:val="32"/>
      <w:szCs w:val="32"/>
    </w:rPr>
  </w:style>
  <w:style w:type="paragraph" w:styleId="Heading2">
    <w:name w:val="heading 2"/>
    <w:basedOn w:val="Normal"/>
    <w:next w:val="Normal"/>
    <w:qFormat/>
    <w:rsid w:val="00F3751B"/>
    <w:pPr>
      <w:keepNext/>
      <w:spacing w:before="240" w:after="60"/>
      <w:outlineLvl w:val="1"/>
    </w:pPr>
    <w:rPr>
      <w:rFonts w:cs="Arial"/>
      <w:b/>
      <w:bCs/>
      <w:iCs/>
      <w:sz w:val="28"/>
      <w:szCs w:val="28"/>
    </w:rPr>
  </w:style>
  <w:style w:type="paragraph" w:styleId="Heading3">
    <w:name w:val="heading 3"/>
    <w:basedOn w:val="Normal"/>
    <w:next w:val="Normal"/>
    <w:qFormat/>
    <w:rsid w:val="00F3751B"/>
    <w:pPr>
      <w:keepNext/>
      <w:spacing w:before="240" w:after="6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0563C1" w:themeColor="hyperlink"/>
      <w:u w:val="single"/>
    </w:rPr>
  </w:style>
  <w:style w:type="paragraph" w:styleId="ListParagraph">
    <w:name w:val="List Paragraph"/>
    <w:aliases w:val="DHA List 1 Paragraph"/>
    <w:basedOn w:val="Normal"/>
    <w:link w:val="ListParagraphChar"/>
    <w:uiPriority w:val="34"/>
    <w:qFormat/>
    <w:rsid w:val="004307CB"/>
    <w:pPr>
      <w:ind w:left="720"/>
      <w:contextualSpacing/>
    </w:pPr>
  </w:style>
  <w:style w:type="paragraph" w:styleId="ListNumber">
    <w:name w:val="List Number"/>
    <w:basedOn w:val="Normal"/>
    <w:rsid w:val="00E64679"/>
    <w:pPr>
      <w:numPr>
        <w:numId w:val="1"/>
      </w:numPr>
      <w:tabs>
        <w:tab w:val="clear" w:pos="2160"/>
        <w:tab w:val="left" w:pos="360"/>
      </w:tabs>
      <w:spacing w:after="220" w:line="220" w:lineRule="atLeast"/>
      <w:ind w:left="360" w:right="720"/>
    </w:pPr>
    <w:rPr>
      <w:rFonts w:ascii="Times New Roman" w:hAnsi="Times New Roman"/>
      <w:szCs w:val="20"/>
    </w:rPr>
  </w:style>
  <w:style w:type="paragraph" w:styleId="ListNumber2">
    <w:name w:val="List Number 2"/>
    <w:basedOn w:val="Normal"/>
    <w:rsid w:val="00E64679"/>
    <w:pPr>
      <w:numPr>
        <w:numId w:val="2"/>
      </w:numPr>
    </w:pPr>
  </w:style>
  <w:style w:type="paragraph" w:customStyle="1" w:styleId="SoKPolicySecondLevelContent">
    <w:name w:val="SoK Policy Second Level Content"/>
    <w:basedOn w:val="Normal"/>
    <w:rsid w:val="00A04749"/>
    <w:pPr>
      <w:ind w:left="864"/>
    </w:pPr>
    <w:rPr>
      <w:rFonts w:ascii="Calibri" w:hAnsi="Calibri"/>
      <w:sz w:val="24"/>
      <w:szCs w:val="20"/>
      <w:lang w:eastAsia="en-CA"/>
    </w:rPr>
  </w:style>
  <w:style w:type="paragraph" w:customStyle="1" w:styleId="SoKPolicyThirdLevelContent">
    <w:name w:val="SoK Policy Third Level Content"/>
    <w:basedOn w:val="SoKPolicySecondLevelContent"/>
    <w:rsid w:val="00A04749"/>
    <w:pPr>
      <w:ind w:left="1440"/>
    </w:pPr>
  </w:style>
  <w:style w:type="paragraph" w:styleId="ListBullet2">
    <w:name w:val="List Bullet 2"/>
    <w:basedOn w:val="Normal"/>
    <w:autoRedefine/>
    <w:rsid w:val="00C17FB6"/>
    <w:pPr>
      <w:tabs>
        <w:tab w:val="num" w:pos="1080"/>
      </w:tabs>
      <w:spacing w:after="120"/>
      <w:ind w:left="1080" w:hanging="360"/>
    </w:pPr>
    <w:rPr>
      <w:rFonts w:ascii="Times New Roman" w:hAnsi="Times New Roman"/>
      <w:szCs w:val="20"/>
    </w:rPr>
  </w:style>
  <w:style w:type="paragraph" w:styleId="BodyText">
    <w:name w:val="Body Text"/>
    <w:basedOn w:val="Normal"/>
    <w:link w:val="BodyTextChar"/>
    <w:rsid w:val="008536D6"/>
    <w:pPr>
      <w:spacing w:after="240"/>
    </w:pPr>
    <w:rPr>
      <w:rFonts w:ascii="Times New Roman" w:hAnsi="Times New Roman"/>
      <w:i/>
      <w:iCs/>
    </w:rPr>
  </w:style>
  <w:style w:type="character" w:customStyle="1" w:styleId="BodyTextChar">
    <w:name w:val="Body Text Char"/>
    <w:basedOn w:val="DefaultParagraphFont"/>
    <w:link w:val="BodyText"/>
    <w:rsid w:val="008536D6"/>
    <w:rPr>
      <w:i/>
      <w:iCs/>
      <w:szCs w:val="24"/>
    </w:rPr>
  </w:style>
  <w:style w:type="character" w:styleId="FollowedHyperlink">
    <w:name w:val="FollowedHyperlink"/>
    <w:basedOn w:val="DefaultParagraphFont"/>
    <w:semiHidden/>
    <w:unhideWhenUsed/>
    <w:rsid w:val="00DB6714"/>
    <w:rPr>
      <w:color w:val="954F72" w:themeColor="followedHyperlink"/>
      <w:u w:val="single"/>
    </w:rPr>
  </w:style>
  <w:style w:type="paragraph" w:customStyle="1" w:styleId="paragraph">
    <w:name w:val="paragraph"/>
    <w:basedOn w:val="Normal"/>
    <w:rsid w:val="008A26CD"/>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8A26CD"/>
  </w:style>
  <w:style w:type="character" w:customStyle="1" w:styleId="eop">
    <w:name w:val="eop"/>
    <w:basedOn w:val="DefaultParagraphFont"/>
    <w:rsid w:val="008A26CD"/>
  </w:style>
  <w:style w:type="character" w:styleId="UnresolvedMention">
    <w:name w:val="Unresolved Mention"/>
    <w:basedOn w:val="DefaultParagraphFont"/>
    <w:uiPriority w:val="99"/>
    <w:semiHidden/>
    <w:unhideWhenUsed/>
    <w:rsid w:val="00E94B35"/>
    <w:rPr>
      <w:color w:val="605E5C"/>
      <w:shd w:val="clear" w:color="auto" w:fill="E1DFDD"/>
    </w:rPr>
  </w:style>
  <w:style w:type="paragraph" w:customStyle="1" w:styleId="DHABodyText">
    <w:name w:val="DHA Body Text"/>
    <w:basedOn w:val="Normal"/>
    <w:link w:val="DHABodyTextChar"/>
    <w:qFormat/>
    <w:rsid w:val="00334860"/>
    <w:pPr>
      <w:spacing w:before="120" w:after="120"/>
      <w:jc w:val="both"/>
    </w:pPr>
    <w:rPr>
      <w:rFonts w:ascii="Times New Roman" w:hAnsi="Times New Roman"/>
      <w:sz w:val="24"/>
      <w:lang w:val="x-none" w:eastAsia="x-none"/>
    </w:rPr>
  </w:style>
  <w:style w:type="character" w:customStyle="1" w:styleId="DHABodyTextChar">
    <w:name w:val="DHA Body Text Char"/>
    <w:link w:val="DHABodyText"/>
    <w:rsid w:val="00334860"/>
    <w:rPr>
      <w:sz w:val="24"/>
      <w:szCs w:val="24"/>
      <w:lang w:val="x-none" w:eastAsia="x-none"/>
    </w:rPr>
  </w:style>
  <w:style w:type="character" w:customStyle="1" w:styleId="ListParagraphChar">
    <w:name w:val="List Paragraph Char"/>
    <w:aliases w:val="DHA List 1 Paragraph Char"/>
    <w:link w:val="ListParagraph"/>
    <w:uiPriority w:val="34"/>
    <w:rsid w:val="00334860"/>
    <w:rPr>
      <w:rFonts w:ascii="Arial" w:hAnsi="Arial"/>
      <w:szCs w:val="24"/>
    </w:rPr>
  </w:style>
  <w:style w:type="paragraph" w:customStyle="1" w:styleId="DHAList2Paragraph">
    <w:name w:val="DHA List 2 Paragraph"/>
    <w:basedOn w:val="ListParagraph"/>
    <w:uiPriority w:val="2"/>
    <w:qFormat/>
    <w:rsid w:val="00334860"/>
    <w:pPr>
      <w:tabs>
        <w:tab w:val="num" w:pos="360"/>
      </w:tabs>
      <w:spacing w:before="120" w:after="120"/>
      <w:ind w:left="900" w:hanging="180"/>
      <w:contextualSpacing w:val="0"/>
      <w:jc w:val="both"/>
    </w:pPr>
    <w:rPr>
      <w:rFonts w:ascii="Times New Roman" w:hAnsi="Times New Roman"/>
      <w:sz w:val="24"/>
      <w:szCs w:val="20"/>
      <w:lang w:val="x-none" w:eastAsia="x-none"/>
    </w:rPr>
  </w:style>
  <w:style w:type="paragraph" w:customStyle="1" w:styleId="DHAList3Paragraph">
    <w:name w:val="DHA List 3 Paragraph"/>
    <w:basedOn w:val="DHAList2Paragraph"/>
    <w:uiPriority w:val="2"/>
    <w:qFormat/>
    <w:rsid w:val="00334860"/>
    <w:pPr>
      <w:ind w:left="1440" w:hanging="360"/>
    </w:pPr>
  </w:style>
  <w:style w:type="paragraph" w:customStyle="1" w:styleId="DHARMFInsertORGACR">
    <w:name w:val="DHA RMF Insert ORG ACR"/>
    <w:basedOn w:val="Normal"/>
    <w:link w:val="DHARMFInsertORGACRChar"/>
    <w:qFormat/>
    <w:rsid w:val="00334860"/>
    <w:pPr>
      <w:spacing w:before="120"/>
      <w:jc w:val="both"/>
    </w:pPr>
    <w:rPr>
      <w:rFonts w:ascii="Times New Roman" w:hAnsi="Times New Roman"/>
      <w:color w:val="FF0000"/>
      <w:sz w:val="24"/>
      <w:szCs w:val="20"/>
    </w:rPr>
  </w:style>
  <w:style w:type="paragraph" w:customStyle="1" w:styleId="DHAList4Paragraph">
    <w:name w:val="DHA List 4 Paragraph"/>
    <w:basedOn w:val="DHAList3Paragraph"/>
    <w:qFormat/>
    <w:rsid w:val="00334860"/>
    <w:pPr>
      <w:ind w:left="2880"/>
    </w:pPr>
  </w:style>
  <w:style w:type="character" w:customStyle="1" w:styleId="DHARMFInsertORGACRChar">
    <w:name w:val="DHA RMF Insert ORG ACR Char"/>
    <w:basedOn w:val="DefaultParagraphFont"/>
    <w:link w:val="DHARMFInsertORGACR"/>
    <w:rsid w:val="00334860"/>
    <w:rPr>
      <w:color w:val="FF0000"/>
      <w:sz w:val="24"/>
    </w:rPr>
  </w:style>
  <w:style w:type="paragraph" w:customStyle="1" w:styleId="DHAList5Paragraph">
    <w:name w:val="DHA List 5 Paragraph"/>
    <w:basedOn w:val="DHAList4Paragraph"/>
    <w:qFormat/>
    <w:rsid w:val="00334860"/>
    <w:pPr>
      <w:ind w:left="3600"/>
    </w:pPr>
  </w:style>
  <w:style w:type="character" w:styleId="CommentReference">
    <w:name w:val="annotation reference"/>
    <w:basedOn w:val="DefaultParagraphFont"/>
    <w:semiHidden/>
    <w:unhideWhenUsed/>
    <w:rsid w:val="008122EE"/>
    <w:rPr>
      <w:sz w:val="16"/>
      <w:szCs w:val="16"/>
    </w:rPr>
  </w:style>
  <w:style w:type="paragraph" w:styleId="CommentText">
    <w:name w:val="annotation text"/>
    <w:basedOn w:val="Normal"/>
    <w:link w:val="CommentTextChar"/>
    <w:unhideWhenUsed/>
    <w:rsid w:val="008122EE"/>
    <w:rPr>
      <w:szCs w:val="20"/>
    </w:rPr>
  </w:style>
  <w:style w:type="character" w:customStyle="1" w:styleId="CommentTextChar">
    <w:name w:val="Comment Text Char"/>
    <w:basedOn w:val="DefaultParagraphFont"/>
    <w:link w:val="CommentText"/>
    <w:rsid w:val="008122EE"/>
    <w:rPr>
      <w:rFonts w:ascii="Arial" w:hAnsi="Arial"/>
    </w:rPr>
  </w:style>
  <w:style w:type="paragraph" w:styleId="CommentSubject">
    <w:name w:val="annotation subject"/>
    <w:basedOn w:val="CommentText"/>
    <w:next w:val="CommentText"/>
    <w:link w:val="CommentSubjectChar"/>
    <w:semiHidden/>
    <w:unhideWhenUsed/>
    <w:rsid w:val="008122EE"/>
    <w:rPr>
      <w:b/>
      <w:bCs/>
    </w:rPr>
  </w:style>
  <w:style w:type="character" w:customStyle="1" w:styleId="CommentSubjectChar">
    <w:name w:val="Comment Subject Char"/>
    <w:basedOn w:val="CommentTextChar"/>
    <w:link w:val="CommentSubject"/>
    <w:semiHidden/>
    <w:rsid w:val="008122EE"/>
    <w:rPr>
      <w:rFonts w:ascii="Arial" w:hAnsi="Arial"/>
      <w:b/>
      <w:bCs/>
    </w:rPr>
  </w:style>
  <w:style w:type="paragraph" w:customStyle="1" w:styleId="listalpha">
    <w:name w:val="list alpha"/>
    <w:basedOn w:val="ListParagraph"/>
    <w:link w:val="listalphaChar"/>
    <w:qFormat/>
    <w:rsid w:val="00A1079C"/>
    <w:pPr>
      <w:numPr>
        <w:numId w:val="16"/>
      </w:numPr>
      <w:ind w:hanging="360"/>
    </w:pPr>
    <w:rPr>
      <w:rFonts w:ascii="Times New Roman" w:hAnsi="Times New Roman" w:cs="Arial"/>
      <w:sz w:val="24"/>
    </w:rPr>
  </w:style>
  <w:style w:type="character" w:customStyle="1" w:styleId="listalphaChar">
    <w:name w:val="list alpha Char"/>
    <w:basedOn w:val="DefaultParagraphFont"/>
    <w:link w:val="listalpha"/>
    <w:rsid w:val="00A1079C"/>
    <w:rPr>
      <w:rFonts w:cs="Arial"/>
      <w:sz w:val="24"/>
      <w:szCs w:val="24"/>
    </w:rPr>
  </w:style>
  <w:style w:type="paragraph" w:styleId="ListBullet">
    <w:name w:val="List Bullet"/>
    <w:basedOn w:val="Normal"/>
    <w:qFormat/>
    <w:rsid w:val="00946229"/>
    <w:pPr>
      <w:numPr>
        <w:numId w:val="19"/>
      </w:numPr>
      <w:suppressAutoHyphens/>
      <w:spacing w:after="60"/>
      <w:jc w:val="both"/>
    </w:pPr>
    <w:rPr>
      <w:rFonts w:ascii="Times New Roman" w:hAnsi="Times New Roman"/>
      <w:sz w:val="24"/>
    </w:rPr>
  </w:style>
  <w:style w:type="character" w:customStyle="1" w:styleId="ListParagraphChar1">
    <w:name w:val="List Paragraph Char1"/>
    <w:aliases w:val="DHA List 1 Paragraph Char1"/>
    <w:basedOn w:val="DefaultParagraphFont"/>
    <w:uiPriority w:val="34"/>
    <w:rsid w:val="00946229"/>
    <w:rPr>
      <w:sz w:val="24"/>
      <w:szCs w:val="24"/>
    </w:rPr>
  </w:style>
  <w:style w:type="character" w:customStyle="1" w:styleId="HeaderChar">
    <w:name w:val="Header Char"/>
    <w:basedOn w:val="DefaultParagraphFont"/>
    <w:link w:val="Header"/>
    <w:uiPriority w:val="99"/>
    <w:rsid w:val="00830E4A"/>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107370">
      <w:bodyDiv w:val="1"/>
      <w:marLeft w:val="0"/>
      <w:marRight w:val="0"/>
      <w:marTop w:val="0"/>
      <w:marBottom w:val="0"/>
      <w:divBdr>
        <w:top w:val="none" w:sz="0" w:space="0" w:color="auto"/>
        <w:left w:val="none" w:sz="0" w:space="0" w:color="auto"/>
        <w:bottom w:val="none" w:sz="0" w:space="0" w:color="auto"/>
        <w:right w:val="none" w:sz="0" w:space="0" w:color="auto"/>
      </w:divBdr>
      <w:divsChild>
        <w:div w:id="542595497">
          <w:marLeft w:val="0"/>
          <w:marRight w:val="0"/>
          <w:marTop w:val="0"/>
          <w:marBottom w:val="0"/>
          <w:divBdr>
            <w:top w:val="none" w:sz="0" w:space="0" w:color="auto"/>
            <w:left w:val="none" w:sz="0" w:space="0" w:color="auto"/>
            <w:bottom w:val="none" w:sz="0" w:space="0" w:color="auto"/>
            <w:right w:val="none" w:sz="0" w:space="0" w:color="auto"/>
          </w:divBdr>
          <w:divsChild>
            <w:div w:id="18274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22856">
      <w:bodyDiv w:val="1"/>
      <w:marLeft w:val="0"/>
      <w:marRight w:val="0"/>
      <w:marTop w:val="0"/>
      <w:marBottom w:val="0"/>
      <w:divBdr>
        <w:top w:val="none" w:sz="0" w:space="0" w:color="auto"/>
        <w:left w:val="none" w:sz="0" w:space="0" w:color="auto"/>
        <w:bottom w:val="none" w:sz="0" w:space="0" w:color="auto"/>
        <w:right w:val="none" w:sz="0" w:space="0" w:color="auto"/>
      </w:divBdr>
      <w:divsChild>
        <w:div w:id="318388492">
          <w:marLeft w:val="0"/>
          <w:marRight w:val="0"/>
          <w:marTop w:val="0"/>
          <w:marBottom w:val="0"/>
          <w:divBdr>
            <w:top w:val="none" w:sz="0" w:space="0" w:color="auto"/>
            <w:left w:val="none" w:sz="0" w:space="0" w:color="auto"/>
            <w:bottom w:val="none" w:sz="0" w:space="0" w:color="auto"/>
            <w:right w:val="none" w:sz="0" w:space="0" w:color="auto"/>
          </w:divBdr>
          <w:divsChild>
            <w:div w:id="961695700">
              <w:marLeft w:val="0"/>
              <w:marRight w:val="0"/>
              <w:marTop w:val="0"/>
              <w:marBottom w:val="0"/>
              <w:divBdr>
                <w:top w:val="none" w:sz="0" w:space="0" w:color="auto"/>
                <w:left w:val="none" w:sz="0" w:space="0" w:color="auto"/>
                <w:bottom w:val="none" w:sz="0" w:space="0" w:color="auto"/>
                <w:right w:val="none" w:sz="0" w:space="0" w:color="auto"/>
              </w:divBdr>
            </w:div>
          </w:divsChild>
        </w:div>
        <w:div w:id="534001240">
          <w:marLeft w:val="0"/>
          <w:marRight w:val="0"/>
          <w:marTop w:val="0"/>
          <w:marBottom w:val="0"/>
          <w:divBdr>
            <w:top w:val="none" w:sz="0" w:space="0" w:color="auto"/>
            <w:left w:val="none" w:sz="0" w:space="0" w:color="auto"/>
            <w:bottom w:val="none" w:sz="0" w:space="0" w:color="auto"/>
            <w:right w:val="none" w:sz="0" w:space="0" w:color="auto"/>
          </w:divBdr>
          <w:divsChild>
            <w:div w:id="636299057">
              <w:marLeft w:val="0"/>
              <w:marRight w:val="0"/>
              <w:marTop w:val="0"/>
              <w:marBottom w:val="0"/>
              <w:divBdr>
                <w:top w:val="none" w:sz="0" w:space="0" w:color="auto"/>
                <w:left w:val="none" w:sz="0" w:space="0" w:color="auto"/>
                <w:bottom w:val="none" w:sz="0" w:space="0" w:color="auto"/>
                <w:right w:val="none" w:sz="0" w:space="0" w:color="auto"/>
              </w:divBdr>
            </w:div>
          </w:divsChild>
        </w:div>
        <w:div w:id="558638068">
          <w:marLeft w:val="0"/>
          <w:marRight w:val="0"/>
          <w:marTop w:val="0"/>
          <w:marBottom w:val="0"/>
          <w:divBdr>
            <w:top w:val="none" w:sz="0" w:space="0" w:color="auto"/>
            <w:left w:val="none" w:sz="0" w:space="0" w:color="auto"/>
            <w:bottom w:val="none" w:sz="0" w:space="0" w:color="auto"/>
            <w:right w:val="none" w:sz="0" w:space="0" w:color="auto"/>
          </w:divBdr>
          <w:divsChild>
            <w:div w:id="690031030">
              <w:marLeft w:val="0"/>
              <w:marRight w:val="0"/>
              <w:marTop w:val="0"/>
              <w:marBottom w:val="0"/>
              <w:divBdr>
                <w:top w:val="none" w:sz="0" w:space="0" w:color="auto"/>
                <w:left w:val="none" w:sz="0" w:space="0" w:color="auto"/>
                <w:bottom w:val="none" w:sz="0" w:space="0" w:color="auto"/>
                <w:right w:val="none" w:sz="0" w:space="0" w:color="auto"/>
              </w:divBdr>
            </w:div>
          </w:divsChild>
        </w:div>
        <w:div w:id="852300807">
          <w:marLeft w:val="0"/>
          <w:marRight w:val="0"/>
          <w:marTop w:val="0"/>
          <w:marBottom w:val="0"/>
          <w:divBdr>
            <w:top w:val="none" w:sz="0" w:space="0" w:color="auto"/>
            <w:left w:val="none" w:sz="0" w:space="0" w:color="auto"/>
            <w:bottom w:val="none" w:sz="0" w:space="0" w:color="auto"/>
            <w:right w:val="none" w:sz="0" w:space="0" w:color="auto"/>
          </w:divBdr>
          <w:divsChild>
            <w:div w:id="627201028">
              <w:marLeft w:val="0"/>
              <w:marRight w:val="0"/>
              <w:marTop w:val="0"/>
              <w:marBottom w:val="0"/>
              <w:divBdr>
                <w:top w:val="none" w:sz="0" w:space="0" w:color="auto"/>
                <w:left w:val="none" w:sz="0" w:space="0" w:color="auto"/>
                <w:bottom w:val="none" w:sz="0" w:space="0" w:color="auto"/>
                <w:right w:val="none" w:sz="0" w:space="0" w:color="auto"/>
              </w:divBdr>
            </w:div>
          </w:divsChild>
        </w:div>
        <w:div w:id="1007830034">
          <w:marLeft w:val="0"/>
          <w:marRight w:val="0"/>
          <w:marTop w:val="0"/>
          <w:marBottom w:val="0"/>
          <w:divBdr>
            <w:top w:val="none" w:sz="0" w:space="0" w:color="auto"/>
            <w:left w:val="none" w:sz="0" w:space="0" w:color="auto"/>
            <w:bottom w:val="none" w:sz="0" w:space="0" w:color="auto"/>
            <w:right w:val="none" w:sz="0" w:space="0" w:color="auto"/>
          </w:divBdr>
          <w:divsChild>
            <w:div w:id="1853252760">
              <w:marLeft w:val="0"/>
              <w:marRight w:val="0"/>
              <w:marTop w:val="0"/>
              <w:marBottom w:val="0"/>
              <w:divBdr>
                <w:top w:val="none" w:sz="0" w:space="0" w:color="auto"/>
                <w:left w:val="none" w:sz="0" w:space="0" w:color="auto"/>
                <w:bottom w:val="none" w:sz="0" w:space="0" w:color="auto"/>
                <w:right w:val="none" w:sz="0" w:space="0" w:color="auto"/>
              </w:divBdr>
            </w:div>
          </w:divsChild>
        </w:div>
        <w:div w:id="1124933031">
          <w:marLeft w:val="0"/>
          <w:marRight w:val="0"/>
          <w:marTop w:val="0"/>
          <w:marBottom w:val="0"/>
          <w:divBdr>
            <w:top w:val="none" w:sz="0" w:space="0" w:color="auto"/>
            <w:left w:val="none" w:sz="0" w:space="0" w:color="auto"/>
            <w:bottom w:val="none" w:sz="0" w:space="0" w:color="auto"/>
            <w:right w:val="none" w:sz="0" w:space="0" w:color="auto"/>
          </w:divBdr>
          <w:divsChild>
            <w:div w:id="1915779306">
              <w:marLeft w:val="0"/>
              <w:marRight w:val="0"/>
              <w:marTop w:val="0"/>
              <w:marBottom w:val="0"/>
              <w:divBdr>
                <w:top w:val="none" w:sz="0" w:space="0" w:color="auto"/>
                <w:left w:val="none" w:sz="0" w:space="0" w:color="auto"/>
                <w:bottom w:val="none" w:sz="0" w:space="0" w:color="auto"/>
                <w:right w:val="none" w:sz="0" w:space="0" w:color="auto"/>
              </w:divBdr>
            </w:div>
          </w:divsChild>
        </w:div>
        <w:div w:id="1385375558">
          <w:marLeft w:val="0"/>
          <w:marRight w:val="0"/>
          <w:marTop w:val="0"/>
          <w:marBottom w:val="0"/>
          <w:divBdr>
            <w:top w:val="none" w:sz="0" w:space="0" w:color="auto"/>
            <w:left w:val="none" w:sz="0" w:space="0" w:color="auto"/>
            <w:bottom w:val="none" w:sz="0" w:space="0" w:color="auto"/>
            <w:right w:val="none" w:sz="0" w:space="0" w:color="auto"/>
          </w:divBdr>
          <w:divsChild>
            <w:div w:id="657076733">
              <w:marLeft w:val="0"/>
              <w:marRight w:val="0"/>
              <w:marTop w:val="0"/>
              <w:marBottom w:val="0"/>
              <w:divBdr>
                <w:top w:val="none" w:sz="0" w:space="0" w:color="auto"/>
                <w:left w:val="none" w:sz="0" w:space="0" w:color="auto"/>
                <w:bottom w:val="none" w:sz="0" w:space="0" w:color="auto"/>
                <w:right w:val="none" w:sz="0" w:space="0" w:color="auto"/>
              </w:divBdr>
            </w:div>
          </w:divsChild>
        </w:div>
        <w:div w:id="1480341189">
          <w:marLeft w:val="0"/>
          <w:marRight w:val="0"/>
          <w:marTop w:val="0"/>
          <w:marBottom w:val="0"/>
          <w:divBdr>
            <w:top w:val="none" w:sz="0" w:space="0" w:color="auto"/>
            <w:left w:val="none" w:sz="0" w:space="0" w:color="auto"/>
            <w:bottom w:val="none" w:sz="0" w:space="0" w:color="auto"/>
            <w:right w:val="none" w:sz="0" w:space="0" w:color="auto"/>
          </w:divBdr>
          <w:divsChild>
            <w:div w:id="17590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B2E71343E090F4682DF14B539397D7F" ma:contentTypeVersion="10" ma:contentTypeDescription="Create a new document." ma:contentTypeScope="" ma:versionID="d2da27598a0ce8a808a5dbfd8e0618eb">
  <xsd:schema xmlns:xsd="http://www.w3.org/2001/XMLSchema" xmlns:xs="http://www.w3.org/2001/XMLSchema" xmlns:p="http://schemas.microsoft.com/office/2006/metadata/properties" xmlns:ns2="2ab7f72e-ebf7-4272-a79f-9fe4e9e951f2" xmlns:ns3="b0e88948-1ea0-44f6-8df7-55f76d299ded" targetNamespace="http://schemas.microsoft.com/office/2006/metadata/properties" ma:root="true" ma:fieldsID="d4bb03f1bac562fc6c894c94e242a685" ns2:_="" ns3:_="">
    <xsd:import namespace="2ab7f72e-ebf7-4272-a79f-9fe4e9e951f2"/>
    <xsd:import namespace="b0e88948-1ea0-44f6-8df7-55f76d299d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b7f72e-ebf7-4272-a79f-9fe4e9e95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e88948-1ea0-44f6-8df7-55f76d299d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8B847E-61A5-468F-8903-71B58EE0C4F4}">
  <ds:schemaRefs>
    <ds:schemaRef ds:uri="http://schemas.microsoft.com/sharepoint/v3/contenttype/forms"/>
  </ds:schemaRefs>
</ds:datastoreItem>
</file>

<file path=customXml/itemProps2.xml><?xml version="1.0" encoding="utf-8"?>
<ds:datastoreItem xmlns:ds="http://schemas.openxmlformats.org/officeDocument/2006/customXml" ds:itemID="{87705DEB-A257-454E-AE9C-C7C4C4321653}">
  <ds:schemaRefs>
    <ds:schemaRef ds:uri="http://schemas.openxmlformats.org/officeDocument/2006/bibliography"/>
  </ds:schemaRefs>
</ds:datastoreItem>
</file>

<file path=customXml/itemProps3.xml><?xml version="1.0" encoding="utf-8"?>
<ds:datastoreItem xmlns:ds="http://schemas.openxmlformats.org/officeDocument/2006/customXml" ds:itemID="{F572A3EA-A4E3-480A-A4CF-92C6CDB559C2}">
  <ds:schemaRefs>
    <ds:schemaRef ds:uri="http://schemas.microsoft.com/office/2006/metadata/longProperties"/>
  </ds:schemaRefs>
</ds:datastoreItem>
</file>

<file path=customXml/itemProps4.xml><?xml version="1.0" encoding="utf-8"?>
<ds:datastoreItem xmlns:ds="http://schemas.openxmlformats.org/officeDocument/2006/customXml" ds:itemID="{2F81B5B9-A4E0-4E4A-91F5-760816CA5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b7f72e-ebf7-4272-a79f-9fe4e9e951f2"/>
    <ds:schemaRef ds:uri="b0e88948-1ea0-44f6-8df7-55f76d299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28CD4A8-E26F-4912-B9E0-7993688A1D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4254</Words>
  <Characters>24254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2022-09-20T19:59:00Z</dcterms:created>
  <dcterms:modified xsi:type="dcterms:W3CDTF">2023-02-27T19:57:00Z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0x0101007B2E71343E090F4682DF14B539397D7F</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