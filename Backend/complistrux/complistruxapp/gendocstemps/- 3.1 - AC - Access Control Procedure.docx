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2A83DB87"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D04A4E">
        <w:rPr>
          <w:rFonts w:cs="Arial"/>
          <w:szCs w:val="20"/>
        </w:rPr>
        <w:t>[COMPANY NAME].</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[COMPANY NAME]</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[COMPANY NAME]</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[COMPANY NAME]</w:t>
      </w:r>
      <w:r w:rsidRPr="00DE7555">
        <w:rPr>
          <w:rFonts w:cs="Arial"/>
          <w:szCs w:val="20"/>
        </w:rPr>
        <w:t xml:space="preserve"> through an employee – employer relationship or contract between </w:t>
      </w:r>
      <w:r w:rsidR="005339D4">
        <w:rPr>
          <w:rFonts w:cs="Arial"/>
          <w:szCs w:val="20"/>
        </w:rPr>
        <w:t>[COMPANY NAME]</w:t>
      </w:r>
      <w:r w:rsidR="00390B79" w:rsidRPr="00DE7555">
        <w:rPr>
          <w:rFonts w:cs="Arial"/>
          <w:szCs w:val="20"/>
        </w:rPr>
        <w:t xml:space="preserve"> </w:t>
      </w:r>
      <w:r w:rsidRPr="00DE7555">
        <w:rPr>
          <w:rFonts w:cs="Arial"/>
          <w:szCs w:val="20"/>
        </w:rPr>
        <w:t xml:space="preserve">and their employer or </w:t>
      </w:r>
      <w:r w:rsidR="005339D4">
        <w:rPr>
          <w:rFonts w:cs="Arial"/>
          <w:szCs w:val="20"/>
        </w:rPr>
        <w:t>[COMPANY NAME]</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[COMPANY NAME]</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[COMPANY NAME]</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[COMPANY NAME]</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proofErr w:type="gramStart"/>
      <w:r w:rsidR="00DE7555">
        <w:rPr>
          <w:rFonts w:cs="Arial"/>
        </w:rPr>
        <w:t>AC</w:t>
      </w:r>
      <w:r w:rsidRPr="00DE7555">
        <w:rPr>
          <w:rFonts w:cs="Arial"/>
        </w:rPr>
        <w:t>.l</w:t>
      </w:r>
      <w:proofErr w:type="gramEnd"/>
      <w:r w:rsidRPr="00DE7555">
        <w:rPr>
          <w:rFonts w:cs="Arial"/>
        </w:rPr>
        <w:t xml:space="preserve">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[COMPANY NAME]</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proofErr w:type="gramStart"/>
      <w:r w:rsidRPr="00E8774E">
        <w:rPr>
          <w:rFonts w:cs="Arial"/>
          <w:b/>
          <w:bCs/>
          <w:highlight w:val="yellow"/>
        </w:rPr>
        <w:t>AC.L</w:t>
      </w:r>
      <w:proofErr w:type="gramEnd"/>
      <w:r w:rsidRPr="00E8774E">
        <w:rPr>
          <w:rFonts w:cs="Arial"/>
          <w:b/>
          <w:bCs/>
          <w:highlight w:val="yellow"/>
        </w:rPr>
        <w:t>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[COMPANY NAME]</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40FBE183"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00D04A4E">
        <w:rPr>
          <w:rFonts w:ascii="Arial" w:hAnsi="Arial" w:cs="Arial"/>
          <w:color w:val="000000" w:themeColor="text1"/>
          <w:sz w:val="20"/>
          <w:szCs w:val="20"/>
          <w:lang w:val="en-US"/>
        </w:rPr>
        <w:t xml:space="preserve"> </w:t>
      </w:r>
      <w:r w:rsidR="00D04A4E" w:rsidRPr="00E06CA7">
        <w:rPr>
          <w:rFonts w:ascii="Arial" w:hAnsi="Arial" w:cs="Arial"/>
          <w:color w:val="FF0000"/>
          <w:sz w:val="20"/>
          <w:szCs w:val="20"/>
          <w:lang w:val="en-US"/>
        </w:rPr>
        <w:t>[SIEM Solution]</w:t>
      </w:r>
      <w:r w:rsidRPr="00E06CA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691382D8"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devices are restricted b</w:t>
      </w:r>
      <w:r w:rsidR="00D04A4E">
        <w:rPr>
          <w:rFonts w:ascii="Arial" w:eastAsia="Calibri" w:hAnsi="Arial" w:cs="Arial"/>
          <w:sz w:val="20"/>
          <w:szCs w:val="20"/>
          <w:lang w:val="en-US"/>
        </w:rPr>
        <w:t xml:space="preserve">y </w:t>
      </w:r>
      <w:r w:rsidR="00D04A4E" w:rsidRPr="00E06CA7">
        <w:rPr>
          <w:rFonts w:ascii="Arial" w:eastAsia="Calibri" w:hAnsi="Arial" w:cs="Arial"/>
          <w:color w:val="FF0000"/>
          <w:sz w:val="20"/>
          <w:szCs w:val="20"/>
          <w:lang w:val="en-US"/>
        </w:rPr>
        <w:t xml:space="preserve">[End Point Manager]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w:t>
      </w:r>
      <w:proofErr w:type="gramStart"/>
      <w:r>
        <w:rPr>
          <w:rFonts w:ascii="Arial" w:eastAsia="Calibri" w:hAnsi="Arial" w:cs="Arial"/>
          <w:sz w:val="20"/>
          <w:szCs w:val="20"/>
          <w:lang w:val="en-US"/>
        </w:rPr>
        <w:t>have the ability to</w:t>
      </w:r>
      <w:proofErr w:type="gramEnd"/>
      <w:r>
        <w:rPr>
          <w:rFonts w:ascii="Arial" w:eastAsia="Calibri" w:hAnsi="Arial" w:cs="Arial"/>
          <w:sz w:val="20"/>
          <w:szCs w:val="20"/>
          <w:lang w:val="en-US"/>
        </w:rPr>
        <w:t xml:space="preserve"> access the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proofErr w:type="gramStart"/>
      <w:r w:rsidRPr="00530B61">
        <w:rPr>
          <w:rFonts w:cs="Arial"/>
          <w:szCs w:val="20"/>
        </w:rPr>
        <w:t>information</w:t>
      </w:r>
      <w:proofErr w:type="gramEnd"/>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w:t>
      </w:r>
      <w:proofErr w:type="gramStart"/>
      <w:r w:rsidRPr="00530B61">
        <w:rPr>
          <w:rFonts w:cs="Arial"/>
          <w:szCs w:val="20"/>
        </w:rPr>
        <w:t>ids</w:t>
      </w:r>
      <w:proofErr w:type="gramEnd"/>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[COMPANY NAME]</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74476A41"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EB5CDE">
        <w:rPr>
          <w:rFonts w:ascii="Arial" w:eastAsia="Arial" w:hAnsi="Arial"/>
          <w:sz w:val="20"/>
          <w:szCs w:val="20"/>
        </w:rPr>
        <w:t xml:space="preserve"> currently controls or limits access to the physical external device by Role Based Access Control through</w:t>
      </w:r>
      <w:r w:rsidR="00863E2D">
        <w:rPr>
          <w:rFonts w:ascii="Arial" w:eastAsia="Arial" w:hAnsi="Arial"/>
          <w:sz w:val="20"/>
          <w:szCs w:val="20"/>
        </w:rPr>
        <w:t xml:space="preserve"> </w:t>
      </w:r>
      <w:r w:rsidR="00863E2D" w:rsidRPr="00863E2D">
        <w:rPr>
          <w:rFonts w:ascii="Arial" w:eastAsia="Arial" w:hAnsi="Arial"/>
          <w:color w:val="FF0000"/>
          <w:sz w:val="20"/>
          <w:szCs w:val="20"/>
        </w:rPr>
        <w:t xml:space="preserve">[Access Control Solution]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[COMPANY NAME]</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[COMPANY NAME]</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[COMPANY NAME]</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[COMPANY NAME]</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[Firewall Solution]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[COMPANY NAME]</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[SIEM Solution]</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[End 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 xml:space="preserve">The account shall be locked until released by the appropriate administrator when the account lockout has been </w:t>
      </w:r>
      <w:proofErr w:type="gramStart"/>
      <w:r w:rsidRPr="0008743F">
        <w:rPr>
          <w:rFonts w:cs="Arial"/>
          <w:color w:val="FF0000"/>
        </w:rPr>
        <w:t>activated</w:t>
      </w:r>
      <w:proofErr w:type="gramEnd"/>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[COMPANY NAME]</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[COMPANY NAME]</w:t>
      </w:r>
      <w:r w:rsidRPr="00EB5CDE">
        <w:rPr>
          <w:rFonts w:ascii="Arial" w:hAnsi="Arial" w:cs="Arial"/>
          <w:sz w:val="20"/>
          <w:szCs w:val="20"/>
          <w:lang w:val="en-US"/>
        </w:rPr>
        <w:t xml:space="preserve"> information only. All data </w:t>
      </w:r>
      <w:proofErr w:type="gramStart"/>
      <w:r w:rsidRPr="00EB5CDE">
        <w:rPr>
          <w:rFonts w:ascii="Arial" w:hAnsi="Arial" w:cs="Arial"/>
          <w:sz w:val="20"/>
          <w:szCs w:val="20"/>
          <w:lang w:val="en-US"/>
        </w:rPr>
        <w:t>contained</w:t>
      </w:r>
      <w:proofErr w:type="gramEnd"/>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[COMPANY NAME]</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personnel may give to law enforcement officials any potential evidence of </w:t>
      </w:r>
      <w:proofErr w:type="gramStart"/>
      <w:r w:rsidRPr="00EB5CDE">
        <w:rPr>
          <w:rFonts w:ascii="Arial" w:hAnsi="Arial" w:cs="Arial"/>
          <w:sz w:val="20"/>
          <w:szCs w:val="20"/>
          <w:lang w:val="en-US"/>
        </w:rPr>
        <w:t>crime</w:t>
      </w:r>
      <w:proofErr w:type="gramEnd"/>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w:t>
      </w:r>
      <w:proofErr w:type="gramStart"/>
      <w:r w:rsidR="00373150" w:rsidRPr="00373150">
        <w:rPr>
          <w:rFonts w:ascii="Arial" w:hAnsi="Arial" w:cs="Arial"/>
          <w:sz w:val="20"/>
          <w:szCs w:val="20"/>
          <w:lang w:val="en-US"/>
        </w:rPr>
        <w:t>requirements</w:t>
      </w:r>
      <w:proofErr w:type="gramEnd"/>
      <w:r w:rsidR="00373150" w:rsidRPr="00373150">
        <w:rPr>
          <w:rFonts w:ascii="Arial" w:hAnsi="Arial" w:cs="Arial"/>
          <w:sz w:val="20"/>
          <w:szCs w:val="20"/>
          <w:lang w:val="en-US"/>
        </w:rPr>
        <w:t xml:space="preserve">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[COMPANY NAME]</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[COMPANY NAME]</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[SIEM Solution]</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[Firewall Solution]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[Firewall Solution]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[SIEM Solution]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[COMPANY NAME]</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[COMPANY NAME]</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[COMPANY NAME]</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[COMPANY NAME]</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[COMPANY NAME]</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[COMPANY NAME]</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[COMPANY NAME]</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[COMPANY NAME]</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[COMPANY NAME]</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[SIEM Solution]</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 xml:space="preserve">Portable storage devices are system components that can be inserted and removed from Information Systems for the purpose of storing data. Examples of portable storage devices include CD/DVD’s, thumb drives, USB hard drives and flash memory </w:t>
      </w:r>
      <w:proofErr w:type="gramStart"/>
      <w:r w:rsidRPr="00EB5CDE">
        <w:rPr>
          <w:rFonts w:ascii="Arial" w:eastAsia="Arial" w:hAnsi="Arial"/>
          <w:sz w:val="20"/>
          <w:szCs w:val="20"/>
        </w:rPr>
        <w:t>cards</w:t>
      </w:r>
      <w:proofErr w:type="gramEnd"/>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[COMPANY NAME]</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[COMPANY NAME]</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[SIEM Solution]</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[COMPANY NAME]</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[COMPANY NAME]</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[COMPANY NAME]</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CA89" w14:textId="77777777" w:rsidR="00093DE2" w:rsidRDefault="00093DE2">
      <w:r>
        <w:separator/>
      </w:r>
    </w:p>
  </w:endnote>
  <w:endnote w:type="continuationSeparator" w:id="0">
    <w:p w14:paraId="44BCB86B" w14:textId="77777777" w:rsidR="00093DE2" w:rsidRDefault="00093DE2">
      <w:r>
        <w:continuationSeparator/>
      </w:r>
    </w:p>
  </w:endnote>
  <w:endnote w:type="continuationNotice" w:id="1">
    <w:p w14:paraId="52BAE3D7" w14:textId="77777777" w:rsidR="00093DE2" w:rsidRDefault="00093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FD75" w14:textId="77777777" w:rsidR="005D7947" w:rsidRDefault="005D7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F0F7" w14:textId="77777777" w:rsidR="005D7947" w:rsidRDefault="005D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8BA4" w14:textId="77777777" w:rsidR="00093DE2" w:rsidRDefault="00093DE2">
      <w:r>
        <w:separator/>
      </w:r>
    </w:p>
  </w:footnote>
  <w:footnote w:type="continuationSeparator" w:id="0">
    <w:p w14:paraId="2181C114" w14:textId="77777777" w:rsidR="00093DE2" w:rsidRDefault="00093DE2">
      <w:r>
        <w:continuationSeparator/>
      </w:r>
    </w:p>
  </w:footnote>
  <w:footnote w:type="continuationNotice" w:id="1">
    <w:p w14:paraId="5E8C7359" w14:textId="77777777" w:rsidR="00093DE2" w:rsidRDefault="00093D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74B3" w14:textId="77777777" w:rsidR="005D7947" w:rsidRDefault="005D7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AB3A" w14:textId="43FA1077" w:rsidR="0038040E" w:rsidRDefault="0038040E" w:rsidP="0038040E">
    <w:pPr>
      <w:pStyle w:val="Header"/>
      <w:tabs>
        <w:tab w:val="clear" w:pos="4320"/>
        <w:tab w:val="clear" w:pos="8640"/>
        <w:tab w:val="left" w:pos="3080"/>
      </w:tabs>
    </w:pPr>
  </w:p>
  <w:p w14:paraId="597A7F08" w14:textId="45F1B072" w:rsidR="00686473" w:rsidRDefault="00686473" w:rsidP="00686473">
    <w:pPr>
      <w:pStyle w:val="Header"/>
      <w:tabs>
        <w:tab w:val="clear" w:pos="4320"/>
        <w:tab w:val="clear" w:pos="8640"/>
        <w:tab w:val="left" w:pos="3080"/>
      </w:tabs>
    </w:pPr>
    <w:r>
      <w:tab/>
    </w:r>
  </w:p>
  <w:p w14:paraId="4B684DF1" w14:textId="77777777" w:rsidR="003331A9" w:rsidRDefault="006D629B" w:rsidP="006D629B">
    <w:pPr>
      <w:pStyle w:val="Header"/>
      <w:tabs>
        <w:tab w:val="clear" w:pos="4320"/>
        <w:tab w:val="clear" w:pos="8640"/>
        <w:tab w:val="left" w:pos="3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003" w14:textId="77777777" w:rsidR="005D7947" w:rsidRDefault="005D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464E2"/>
    <w:rsid w:val="0005360F"/>
    <w:rsid w:val="0005478F"/>
    <w:rsid w:val="0006268D"/>
    <w:rsid w:val="00062C9E"/>
    <w:rsid w:val="00077C07"/>
    <w:rsid w:val="0008743F"/>
    <w:rsid w:val="00093DE2"/>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05F"/>
    <w:rsid w:val="00152389"/>
    <w:rsid w:val="00155B53"/>
    <w:rsid w:val="00164B86"/>
    <w:rsid w:val="00173FE5"/>
    <w:rsid w:val="001769AC"/>
    <w:rsid w:val="001775EF"/>
    <w:rsid w:val="001801BA"/>
    <w:rsid w:val="001801E1"/>
    <w:rsid w:val="001850B3"/>
    <w:rsid w:val="00186D07"/>
    <w:rsid w:val="0019374B"/>
    <w:rsid w:val="001A2C72"/>
    <w:rsid w:val="001C0ACD"/>
    <w:rsid w:val="001D0CFE"/>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A8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8040E"/>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D041A"/>
    <w:rsid w:val="005D7947"/>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27C51"/>
    <w:rsid w:val="00830E4A"/>
    <w:rsid w:val="00832EDC"/>
    <w:rsid w:val="00833694"/>
    <w:rsid w:val="008475C3"/>
    <w:rsid w:val="0085050E"/>
    <w:rsid w:val="008536D6"/>
    <w:rsid w:val="00855751"/>
    <w:rsid w:val="008564AC"/>
    <w:rsid w:val="00861438"/>
    <w:rsid w:val="008615AF"/>
    <w:rsid w:val="00863E2D"/>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C4A92"/>
    <w:rsid w:val="00BD405C"/>
    <w:rsid w:val="00BF2A23"/>
    <w:rsid w:val="00BF6A88"/>
    <w:rsid w:val="00C10B26"/>
    <w:rsid w:val="00C11533"/>
    <w:rsid w:val="00C17FB6"/>
    <w:rsid w:val="00C24557"/>
    <w:rsid w:val="00C25F6A"/>
    <w:rsid w:val="00C31381"/>
    <w:rsid w:val="00C47293"/>
    <w:rsid w:val="00C50E68"/>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04A4E"/>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6CA7"/>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56F35"/>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2023-03-01T15:44:00Z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